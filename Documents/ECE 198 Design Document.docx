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DB823" w14:textId="77777777" w:rsidR="004C6F7A" w:rsidRDefault="004C6F7A" w:rsidP="00D96D57">
      <w:pPr>
        <w:pStyle w:val="Subtitle"/>
        <w:spacing w:line="240" w:lineRule="auto"/>
        <w:jc w:val="center"/>
        <w:rPr>
          <w:rFonts w:ascii="Times New Roman" w:hAnsi="Times New Roman" w:cs="Times New Roman"/>
          <w:b/>
          <w:bCs/>
          <w:color w:val="0D0D0D" w:themeColor="text1" w:themeTint="F2"/>
          <w:sz w:val="40"/>
          <w:szCs w:val="40"/>
          <w:u w:val="single"/>
          <w:lang w:val="en-US"/>
        </w:rPr>
      </w:pPr>
    </w:p>
    <w:p w14:paraId="219D1788" w14:textId="77777777" w:rsidR="00FF22FC" w:rsidRDefault="00FF22FC" w:rsidP="00FF22FC"/>
    <w:p w14:paraId="229C7D72" w14:textId="77777777" w:rsidR="00FF22FC" w:rsidRDefault="00FF22FC" w:rsidP="00FF22FC"/>
    <w:p w14:paraId="68854B5D" w14:textId="77777777" w:rsidR="00FF22FC" w:rsidRDefault="00FF22FC" w:rsidP="00FF22FC"/>
    <w:p w14:paraId="5CA91D87" w14:textId="77777777" w:rsidR="00FF22FC" w:rsidRDefault="00FF22FC" w:rsidP="00FF22FC"/>
    <w:p w14:paraId="5EDEAFB7" w14:textId="26FA1C84" w:rsidR="00FF22FC" w:rsidRPr="00FF22FC" w:rsidRDefault="00FF22FC" w:rsidP="00FF22FC">
      <w:pPr>
        <w:pStyle w:val="Title"/>
        <w:jc w:val="center"/>
        <w:rPr>
          <w:rFonts w:ascii="Times New Roman" w:hAnsi="Times New Roman" w:cs="Times New Roman"/>
        </w:rPr>
      </w:pPr>
      <w:r>
        <w:rPr>
          <w:rFonts w:ascii="Times New Roman" w:hAnsi="Times New Roman" w:cs="Times New Roman"/>
        </w:rPr>
        <w:t>Design Document</w:t>
      </w:r>
    </w:p>
    <w:p w14:paraId="2007D9FF" w14:textId="6403E6D2" w:rsidR="00FF22FC" w:rsidRPr="00FF22FC" w:rsidRDefault="00FF22FC" w:rsidP="00FF22FC">
      <w:pPr>
        <w:pStyle w:val="Subtitle"/>
        <w:jc w:val="center"/>
        <w:rPr>
          <w:rFonts w:ascii="Times New Roman" w:hAnsi="Times New Roman" w:cs="Times New Roman"/>
        </w:rPr>
      </w:pPr>
      <w:r>
        <w:rPr>
          <w:rFonts w:ascii="Times New Roman" w:hAnsi="Times New Roman" w:cs="Times New Roman"/>
        </w:rPr>
        <w:t>Food Scale Project</w:t>
      </w:r>
    </w:p>
    <w:p w14:paraId="6842CF4B" w14:textId="1C3C392E" w:rsidR="00FF22FC" w:rsidRPr="000577A6" w:rsidRDefault="00FF22FC" w:rsidP="00FF22FC">
      <w:pPr>
        <w:pStyle w:val="Subtitle"/>
        <w:jc w:val="center"/>
        <w:rPr>
          <w:rFonts w:ascii="Times New Roman" w:hAnsi="Times New Roman" w:cs="Times New Roman"/>
          <w:lang w:val="it-IT"/>
        </w:rPr>
      </w:pPr>
      <w:r w:rsidRPr="000577A6">
        <w:rPr>
          <w:rFonts w:ascii="Times New Roman" w:hAnsi="Times New Roman" w:cs="Times New Roman"/>
          <w:lang w:val="it-IT"/>
        </w:rPr>
        <w:t>Tawsif</w:t>
      </w:r>
      <w:r w:rsidR="000577A6" w:rsidRPr="000577A6">
        <w:rPr>
          <w:rFonts w:ascii="Times New Roman" w:hAnsi="Times New Roman" w:cs="Times New Roman"/>
          <w:lang w:val="it-IT"/>
        </w:rPr>
        <w:t xml:space="preserve"> M, Saqib A.</w:t>
      </w:r>
    </w:p>
    <w:p w14:paraId="66177145" w14:textId="0C0142BF" w:rsidR="00FF22FC" w:rsidRPr="000577A6" w:rsidRDefault="000577A6" w:rsidP="00FF22FC">
      <w:pPr>
        <w:pStyle w:val="Subtitle"/>
        <w:jc w:val="center"/>
        <w:rPr>
          <w:rFonts w:ascii="Times New Roman" w:hAnsi="Times New Roman" w:cs="Times New Roman"/>
        </w:rPr>
      </w:pPr>
      <w:r w:rsidRPr="000577A6">
        <w:rPr>
          <w:rFonts w:ascii="Times New Roman" w:hAnsi="Times New Roman" w:cs="Times New Roman"/>
        </w:rPr>
        <w:t>University of Waterloo</w:t>
      </w:r>
    </w:p>
    <w:p w14:paraId="2C615C07" w14:textId="6C501E1A" w:rsidR="00FF22FC" w:rsidRPr="00FF22FC" w:rsidRDefault="000577A6" w:rsidP="00FF22FC">
      <w:pPr>
        <w:pStyle w:val="Subtitle"/>
        <w:jc w:val="center"/>
        <w:rPr>
          <w:rFonts w:ascii="Times New Roman" w:hAnsi="Times New Roman" w:cs="Times New Roman"/>
        </w:rPr>
      </w:pPr>
      <w:r>
        <w:rPr>
          <w:rFonts w:ascii="Times New Roman" w:hAnsi="Times New Roman" w:cs="Times New Roman"/>
        </w:rPr>
        <w:t>Course Code: ECE 198</w:t>
      </w:r>
    </w:p>
    <w:p w14:paraId="454FDF9D" w14:textId="77777777" w:rsidR="004C6F7A" w:rsidRPr="00FF22FC" w:rsidRDefault="004C6F7A" w:rsidP="00D96D57">
      <w:pPr>
        <w:pStyle w:val="Subtitle"/>
        <w:spacing w:line="240" w:lineRule="auto"/>
        <w:jc w:val="center"/>
        <w:rPr>
          <w:rFonts w:ascii="Times New Roman" w:hAnsi="Times New Roman" w:cs="Times New Roman"/>
          <w:b/>
          <w:color w:val="0D0D0D" w:themeColor="text1" w:themeTint="F2"/>
          <w:sz w:val="40"/>
          <w:szCs w:val="40"/>
          <w:u w:val="single"/>
        </w:rPr>
      </w:pPr>
    </w:p>
    <w:p w14:paraId="2448BFAB" w14:textId="77777777" w:rsidR="004C6F7A" w:rsidRDefault="004C6F7A" w:rsidP="00D96D57">
      <w:pPr>
        <w:pStyle w:val="Subtitle"/>
        <w:spacing w:line="240" w:lineRule="auto"/>
        <w:jc w:val="center"/>
        <w:rPr>
          <w:rFonts w:ascii="Times New Roman" w:hAnsi="Times New Roman" w:cs="Times New Roman"/>
          <w:b/>
          <w:bCs/>
          <w:color w:val="0D0D0D" w:themeColor="text1" w:themeTint="F2"/>
          <w:sz w:val="40"/>
          <w:szCs w:val="40"/>
          <w:u w:val="single"/>
          <w:lang w:val="en-US"/>
        </w:rPr>
      </w:pPr>
    </w:p>
    <w:p w14:paraId="5BF01857" w14:textId="77777777" w:rsidR="004C6F7A" w:rsidRDefault="004C6F7A" w:rsidP="00D96D57">
      <w:pPr>
        <w:pStyle w:val="Subtitle"/>
        <w:spacing w:line="240" w:lineRule="auto"/>
        <w:jc w:val="center"/>
        <w:rPr>
          <w:rFonts w:ascii="Times New Roman" w:hAnsi="Times New Roman" w:cs="Times New Roman"/>
          <w:b/>
          <w:bCs/>
          <w:color w:val="0D0D0D" w:themeColor="text1" w:themeTint="F2"/>
          <w:sz w:val="40"/>
          <w:szCs w:val="40"/>
          <w:u w:val="single"/>
          <w:lang w:val="en-US"/>
        </w:rPr>
      </w:pPr>
    </w:p>
    <w:p w14:paraId="23E83C4C" w14:textId="77777777" w:rsidR="004C6F7A" w:rsidRDefault="004C6F7A" w:rsidP="00D96D57">
      <w:pPr>
        <w:pStyle w:val="Subtitle"/>
        <w:spacing w:line="240" w:lineRule="auto"/>
        <w:jc w:val="center"/>
        <w:rPr>
          <w:rFonts w:ascii="Times New Roman" w:hAnsi="Times New Roman" w:cs="Times New Roman"/>
          <w:b/>
          <w:bCs/>
          <w:color w:val="0D0D0D" w:themeColor="text1" w:themeTint="F2"/>
          <w:sz w:val="40"/>
          <w:szCs w:val="40"/>
          <w:u w:val="single"/>
          <w:lang w:val="en-US"/>
        </w:rPr>
      </w:pPr>
    </w:p>
    <w:p w14:paraId="70B24B17" w14:textId="77777777" w:rsidR="004C6F7A" w:rsidRDefault="004C6F7A" w:rsidP="00D96D57">
      <w:pPr>
        <w:pStyle w:val="Subtitle"/>
        <w:spacing w:line="240" w:lineRule="auto"/>
        <w:jc w:val="center"/>
        <w:rPr>
          <w:rFonts w:ascii="Times New Roman" w:hAnsi="Times New Roman" w:cs="Times New Roman"/>
          <w:b/>
          <w:bCs/>
          <w:color w:val="0D0D0D" w:themeColor="text1" w:themeTint="F2"/>
          <w:sz w:val="40"/>
          <w:szCs w:val="40"/>
          <w:u w:val="single"/>
          <w:lang w:val="en-US"/>
        </w:rPr>
      </w:pPr>
    </w:p>
    <w:p w14:paraId="739D0A1B" w14:textId="77777777" w:rsidR="004C6F7A" w:rsidRDefault="004C6F7A" w:rsidP="00D96D57">
      <w:pPr>
        <w:pStyle w:val="Subtitle"/>
        <w:spacing w:line="240" w:lineRule="auto"/>
        <w:jc w:val="center"/>
        <w:rPr>
          <w:rFonts w:ascii="Times New Roman" w:hAnsi="Times New Roman" w:cs="Times New Roman"/>
          <w:b/>
          <w:bCs/>
          <w:color w:val="0D0D0D" w:themeColor="text1" w:themeTint="F2"/>
          <w:sz w:val="40"/>
          <w:szCs w:val="40"/>
          <w:u w:val="single"/>
          <w:lang w:val="en-US"/>
        </w:rPr>
      </w:pPr>
    </w:p>
    <w:p w14:paraId="24D5306B" w14:textId="77777777" w:rsidR="004C6F7A" w:rsidRDefault="004C6F7A" w:rsidP="00D96D57">
      <w:pPr>
        <w:pStyle w:val="Subtitle"/>
        <w:spacing w:line="240" w:lineRule="auto"/>
        <w:jc w:val="center"/>
        <w:rPr>
          <w:rFonts w:ascii="Times New Roman" w:hAnsi="Times New Roman" w:cs="Times New Roman"/>
          <w:b/>
          <w:bCs/>
          <w:color w:val="0D0D0D" w:themeColor="text1" w:themeTint="F2"/>
          <w:sz w:val="40"/>
          <w:szCs w:val="40"/>
          <w:u w:val="single"/>
          <w:lang w:val="en-US"/>
        </w:rPr>
      </w:pPr>
    </w:p>
    <w:p w14:paraId="5C97D236" w14:textId="77777777" w:rsidR="004C6F7A" w:rsidRDefault="004C6F7A" w:rsidP="00D96D57">
      <w:pPr>
        <w:pStyle w:val="Subtitle"/>
        <w:spacing w:line="240" w:lineRule="auto"/>
        <w:jc w:val="center"/>
        <w:rPr>
          <w:rFonts w:ascii="Times New Roman" w:hAnsi="Times New Roman" w:cs="Times New Roman"/>
          <w:b/>
          <w:bCs/>
          <w:color w:val="0D0D0D" w:themeColor="text1" w:themeTint="F2"/>
          <w:sz w:val="40"/>
          <w:szCs w:val="40"/>
          <w:u w:val="single"/>
          <w:lang w:val="en-US"/>
        </w:rPr>
      </w:pPr>
    </w:p>
    <w:p w14:paraId="085E3F68" w14:textId="77777777" w:rsidR="004C6F7A" w:rsidRDefault="004C6F7A" w:rsidP="00D96D57">
      <w:pPr>
        <w:pStyle w:val="Subtitle"/>
        <w:spacing w:line="240" w:lineRule="auto"/>
        <w:jc w:val="center"/>
        <w:rPr>
          <w:rFonts w:ascii="Times New Roman" w:hAnsi="Times New Roman" w:cs="Times New Roman"/>
          <w:b/>
          <w:bCs/>
          <w:color w:val="0D0D0D" w:themeColor="text1" w:themeTint="F2"/>
          <w:sz w:val="40"/>
          <w:szCs w:val="40"/>
          <w:u w:val="single"/>
          <w:lang w:val="en-US"/>
        </w:rPr>
      </w:pPr>
    </w:p>
    <w:p w14:paraId="5061FE61" w14:textId="77777777" w:rsidR="004C6F7A" w:rsidRDefault="004C6F7A" w:rsidP="00D96D57">
      <w:pPr>
        <w:pStyle w:val="Subtitle"/>
        <w:spacing w:line="240" w:lineRule="auto"/>
        <w:jc w:val="center"/>
        <w:rPr>
          <w:rFonts w:ascii="Times New Roman" w:hAnsi="Times New Roman" w:cs="Times New Roman"/>
          <w:b/>
          <w:bCs/>
          <w:color w:val="0D0D0D" w:themeColor="text1" w:themeTint="F2"/>
          <w:sz w:val="40"/>
          <w:szCs w:val="40"/>
          <w:u w:val="single"/>
          <w:lang w:val="en-US"/>
        </w:rPr>
      </w:pPr>
    </w:p>
    <w:p w14:paraId="7C115719" w14:textId="77777777" w:rsidR="004C6F7A" w:rsidRDefault="004C6F7A" w:rsidP="00D96D57">
      <w:pPr>
        <w:pStyle w:val="Subtitle"/>
        <w:spacing w:line="240" w:lineRule="auto"/>
        <w:jc w:val="center"/>
        <w:rPr>
          <w:rFonts w:ascii="Times New Roman" w:hAnsi="Times New Roman" w:cs="Times New Roman"/>
          <w:b/>
          <w:bCs/>
          <w:color w:val="0D0D0D" w:themeColor="text1" w:themeTint="F2"/>
          <w:sz w:val="40"/>
          <w:szCs w:val="40"/>
          <w:u w:val="single"/>
          <w:lang w:val="en-US"/>
        </w:rPr>
      </w:pPr>
    </w:p>
    <w:p w14:paraId="0C1D572B" w14:textId="77777777" w:rsidR="004C6F7A" w:rsidRDefault="004C6F7A" w:rsidP="00D96D57">
      <w:pPr>
        <w:pStyle w:val="Subtitle"/>
        <w:spacing w:line="240" w:lineRule="auto"/>
        <w:jc w:val="center"/>
        <w:rPr>
          <w:rFonts w:ascii="Times New Roman" w:hAnsi="Times New Roman" w:cs="Times New Roman"/>
          <w:b/>
          <w:bCs/>
          <w:color w:val="0D0D0D" w:themeColor="text1" w:themeTint="F2"/>
          <w:sz w:val="40"/>
          <w:szCs w:val="40"/>
          <w:u w:val="single"/>
          <w:lang w:val="en-US"/>
        </w:rPr>
      </w:pPr>
    </w:p>
    <w:p w14:paraId="606AD25C" w14:textId="77777777" w:rsidR="004C6F7A" w:rsidRDefault="004C6F7A" w:rsidP="00D96D57">
      <w:pPr>
        <w:pStyle w:val="Subtitle"/>
        <w:spacing w:line="240" w:lineRule="auto"/>
        <w:jc w:val="center"/>
        <w:rPr>
          <w:rFonts w:ascii="Times New Roman" w:hAnsi="Times New Roman" w:cs="Times New Roman"/>
          <w:b/>
          <w:bCs/>
          <w:color w:val="0D0D0D" w:themeColor="text1" w:themeTint="F2"/>
          <w:sz w:val="40"/>
          <w:szCs w:val="40"/>
          <w:u w:val="single"/>
          <w:lang w:val="en-US"/>
        </w:rPr>
      </w:pPr>
    </w:p>
    <w:p w14:paraId="68024823" w14:textId="267778C5" w:rsidR="008A119A" w:rsidRPr="008A119A" w:rsidRDefault="002E38F6" w:rsidP="00D3050D">
      <w:pPr>
        <w:pStyle w:val="Heading1"/>
        <w:spacing w:line="240" w:lineRule="auto"/>
        <w:rPr>
          <w:lang w:val="en-US"/>
        </w:rPr>
      </w:pPr>
      <w:bookmarkStart w:id="0" w:name="_Hlk148886787"/>
      <w:r w:rsidRPr="002E38F6">
        <w:rPr>
          <w:lang w:val="en-US"/>
        </w:rPr>
        <w:lastRenderedPageBreak/>
        <w:t>Need</w:t>
      </w:r>
      <w:bookmarkEnd w:id="0"/>
      <w:r w:rsidRPr="002E38F6">
        <w:rPr>
          <w:lang w:val="en-US"/>
        </w:rPr>
        <w:t>s Assessment</w:t>
      </w:r>
    </w:p>
    <w:p w14:paraId="7D59C6D2" w14:textId="059335A7" w:rsidR="008A119A" w:rsidRPr="008A119A" w:rsidRDefault="00A56A3D" w:rsidP="00D96D57">
      <w:pPr>
        <w:pStyle w:val="Heading2"/>
        <w:spacing w:line="240" w:lineRule="auto"/>
        <w:rPr>
          <w:lang w:val="en-US"/>
        </w:rPr>
      </w:pPr>
      <w:r>
        <w:rPr>
          <w:lang w:val="en-US"/>
        </w:rPr>
        <w:t>Client and customer definition</w:t>
      </w:r>
    </w:p>
    <w:p w14:paraId="0A2F7F73" w14:textId="1E60FE06" w:rsidR="00275356" w:rsidRPr="000577A6" w:rsidRDefault="008407DB" w:rsidP="00DF25CE">
      <w:pPr>
        <w:spacing w:line="240" w:lineRule="auto"/>
        <w:rPr>
          <w:rFonts w:ascii="Times New Roman" w:hAnsi="Times New Roman" w:cs="Times New Roman"/>
          <w:sz w:val="24"/>
          <w:szCs w:val="24"/>
        </w:rPr>
      </w:pPr>
      <w:r w:rsidRPr="000577A6">
        <w:rPr>
          <w:rFonts w:ascii="Times New Roman" w:hAnsi="Times New Roman" w:cs="Times New Roman"/>
          <w:sz w:val="24"/>
          <w:szCs w:val="24"/>
        </w:rPr>
        <w:t>University of Waterloo students, like many university students worldwide, face the challenge of the "Freshman 15" problem.</w:t>
      </w:r>
      <w:r w:rsidR="00A05397" w:rsidRPr="000577A6">
        <w:rPr>
          <w:rFonts w:ascii="Times New Roman" w:hAnsi="Times New Roman" w:cs="Times New Roman"/>
          <w:sz w:val="24"/>
          <w:szCs w:val="24"/>
        </w:rPr>
        <w:t xml:space="preserve"> As of 2022, the University of Waterloo has approximately 9000 first year students,</w:t>
      </w:r>
      <w:r w:rsidR="00587677">
        <w:rPr>
          <w:rFonts w:ascii="Times New Roman" w:hAnsi="Times New Roman" w:cs="Times New Roman"/>
          <w:sz w:val="24"/>
          <w:szCs w:val="24"/>
        </w:rPr>
        <w:t xml:space="preserve"> according to [1],</w:t>
      </w:r>
      <w:r w:rsidR="00A05397" w:rsidRPr="000577A6">
        <w:rPr>
          <w:rFonts w:ascii="Times New Roman" w:hAnsi="Times New Roman" w:cs="Times New Roman"/>
          <w:sz w:val="24"/>
          <w:szCs w:val="24"/>
        </w:rPr>
        <w:t xml:space="preserve"> all of which are risk to “Freshman 15” phenomena.</w:t>
      </w:r>
      <w:r w:rsidRPr="000577A6">
        <w:rPr>
          <w:rFonts w:ascii="Times New Roman" w:hAnsi="Times New Roman" w:cs="Times New Roman"/>
          <w:sz w:val="24"/>
          <w:szCs w:val="24"/>
        </w:rPr>
        <w:t xml:space="preserve"> This problem refers to the tendency for students, particularly in their first year of college or university, to gain</w:t>
      </w:r>
      <w:r w:rsidR="00AD16C4" w:rsidRPr="000577A6">
        <w:rPr>
          <w:rFonts w:ascii="Times New Roman" w:hAnsi="Times New Roman" w:cs="Times New Roman"/>
          <w:sz w:val="24"/>
          <w:szCs w:val="24"/>
        </w:rPr>
        <w:t xml:space="preserve"> dangerous amounts of </w:t>
      </w:r>
      <w:r w:rsidRPr="000577A6">
        <w:rPr>
          <w:rFonts w:ascii="Times New Roman" w:hAnsi="Times New Roman" w:cs="Times New Roman"/>
          <w:sz w:val="24"/>
          <w:szCs w:val="24"/>
        </w:rPr>
        <w:t>weight</w:t>
      </w:r>
      <w:r w:rsidR="00A05397" w:rsidRPr="000577A6">
        <w:rPr>
          <w:rFonts w:ascii="Times New Roman" w:hAnsi="Times New Roman" w:cs="Times New Roman"/>
          <w:sz w:val="24"/>
          <w:szCs w:val="24"/>
        </w:rPr>
        <w:t xml:space="preserve">, </w:t>
      </w:r>
      <w:r w:rsidR="00AD16C4" w:rsidRPr="000577A6">
        <w:rPr>
          <w:rFonts w:ascii="Times New Roman" w:hAnsi="Times New Roman" w:cs="Times New Roman"/>
          <w:sz w:val="24"/>
          <w:szCs w:val="24"/>
        </w:rPr>
        <w:t>affecting short term and long-term health of the individuals</w:t>
      </w:r>
      <w:r w:rsidR="00432871">
        <w:rPr>
          <w:rFonts w:ascii="Times New Roman" w:hAnsi="Times New Roman" w:cs="Times New Roman"/>
          <w:sz w:val="24"/>
          <w:szCs w:val="24"/>
        </w:rPr>
        <w:t xml:space="preserve"> </w:t>
      </w:r>
      <w:r w:rsidR="00E57DB1">
        <w:rPr>
          <w:rFonts w:ascii="Times New Roman" w:hAnsi="Times New Roman" w:cs="Times New Roman"/>
          <w:sz w:val="24"/>
          <w:szCs w:val="24"/>
        </w:rPr>
        <w:t>as per</w:t>
      </w:r>
      <w:r w:rsidR="00B968B4" w:rsidRPr="000577A6">
        <w:rPr>
          <w:rFonts w:ascii="Times New Roman" w:hAnsi="Times New Roman" w:cs="Times New Roman"/>
          <w:sz w:val="24"/>
          <w:szCs w:val="24"/>
        </w:rPr>
        <w:t xml:space="preserve"> [</w:t>
      </w:r>
      <w:r w:rsidR="00341515" w:rsidRPr="000577A6">
        <w:rPr>
          <w:rFonts w:ascii="Times New Roman" w:hAnsi="Times New Roman" w:cs="Times New Roman"/>
          <w:sz w:val="24"/>
          <w:szCs w:val="24"/>
        </w:rPr>
        <w:t>2</w:t>
      </w:r>
      <w:r w:rsidR="00B968B4" w:rsidRPr="000577A6">
        <w:rPr>
          <w:rFonts w:ascii="Times New Roman" w:hAnsi="Times New Roman" w:cs="Times New Roman"/>
          <w:sz w:val="24"/>
          <w:szCs w:val="24"/>
        </w:rPr>
        <w:t>]</w:t>
      </w:r>
      <w:r w:rsidR="00AD16C4" w:rsidRPr="000577A6">
        <w:rPr>
          <w:rFonts w:ascii="Times New Roman" w:hAnsi="Times New Roman" w:cs="Times New Roman"/>
          <w:sz w:val="24"/>
          <w:szCs w:val="24"/>
        </w:rPr>
        <w:t>. This weight gain can be the result of many factors, including, mental health, landscape changes as well as peer pressure.</w:t>
      </w:r>
      <w:r w:rsidR="001E26D5" w:rsidRPr="000577A6">
        <w:rPr>
          <w:rFonts w:ascii="Times New Roman" w:hAnsi="Times New Roman" w:cs="Times New Roman"/>
          <w:sz w:val="24"/>
          <w:szCs w:val="24"/>
        </w:rPr>
        <w:t xml:space="preserve"> </w:t>
      </w:r>
    </w:p>
    <w:p w14:paraId="7A1BA6A9" w14:textId="77777777" w:rsidR="00BD3618" w:rsidRDefault="00BD3618" w:rsidP="00D96D57">
      <w:pPr>
        <w:pStyle w:val="Heading3"/>
        <w:spacing w:line="240" w:lineRule="auto"/>
      </w:pPr>
    </w:p>
    <w:p w14:paraId="10CF6C00" w14:textId="5B2D762E" w:rsidR="008A119A" w:rsidRPr="000577A6" w:rsidRDefault="008A119A" w:rsidP="000577A6">
      <w:pPr>
        <w:rPr>
          <w:rFonts w:ascii="Times New Roman" w:hAnsi="Times New Roman" w:cs="Times New Roman"/>
          <w:b/>
          <w:sz w:val="24"/>
          <w:szCs w:val="24"/>
        </w:rPr>
      </w:pPr>
      <w:r w:rsidRPr="000577A6">
        <w:rPr>
          <w:rFonts w:ascii="Times New Roman" w:hAnsi="Times New Roman" w:cs="Times New Roman"/>
          <w:b/>
          <w:sz w:val="24"/>
          <w:szCs w:val="24"/>
        </w:rPr>
        <w:t>Geographic</w:t>
      </w:r>
    </w:p>
    <w:p w14:paraId="1C677E42" w14:textId="2BB264A9" w:rsidR="00291AAC" w:rsidRPr="000577A6" w:rsidRDefault="00E16311" w:rsidP="00DF25CE">
      <w:pPr>
        <w:spacing w:line="240" w:lineRule="auto"/>
        <w:rPr>
          <w:rFonts w:ascii="Times New Roman" w:hAnsi="Times New Roman" w:cs="Times New Roman"/>
          <w:sz w:val="24"/>
          <w:szCs w:val="24"/>
        </w:rPr>
      </w:pPr>
      <w:r w:rsidRPr="000577A6">
        <w:rPr>
          <w:rFonts w:ascii="Times New Roman" w:hAnsi="Times New Roman" w:cs="Times New Roman"/>
          <w:sz w:val="24"/>
          <w:szCs w:val="24"/>
        </w:rPr>
        <w:t>University of Waterloo students often reside in the city of Waterloo during their academic years, which can be a significant change from their previous living environments. This shift in location, especially for those who come from different cities or regions, can impact their eating habits due to several landscape and lifestyle changes. Many students transitioning to Waterloo are moving from suburban or rural areas to a more urban environment. In urban settings, access to a wide variety of food options is more convenient. This shift may expose students to new cuisines and dining opportunities, influencing their food choices.</w:t>
      </w:r>
      <w:r w:rsidR="00291AAC" w:rsidRPr="000577A6">
        <w:rPr>
          <w:rFonts w:ascii="Times New Roman" w:hAnsi="Times New Roman" w:cs="Times New Roman"/>
          <w:sz w:val="24"/>
          <w:szCs w:val="24"/>
        </w:rPr>
        <w:t xml:space="preserve"> Statistics show that individuals who move to areas with high access to fast food restaurants gain on average more weight than users who low move to areas with lower access</w:t>
      </w:r>
      <w:r w:rsidR="00587677">
        <w:rPr>
          <w:rFonts w:ascii="Times New Roman" w:hAnsi="Times New Roman" w:cs="Times New Roman"/>
          <w:sz w:val="24"/>
          <w:szCs w:val="24"/>
        </w:rPr>
        <w:t xml:space="preserve">, </w:t>
      </w:r>
      <w:r w:rsidR="00A05D6C">
        <w:rPr>
          <w:rFonts w:ascii="Times New Roman" w:hAnsi="Times New Roman" w:cs="Times New Roman"/>
          <w:sz w:val="24"/>
          <w:szCs w:val="24"/>
        </w:rPr>
        <w:t>according to</w:t>
      </w:r>
      <w:r w:rsidR="0034768B" w:rsidRPr="000577A6">
        <w:rPr>
          <w:rFonts w:ascii="Times New Roman" w:hAnsi="Times New Roman" w:cs="Times New Roman"/>
          <w:sz w:val="24"/>
          <w:szCs w:val="24"/>
        </w:rPr>
        <w:t xml:space="preserve"> [</w:t>
      </w:r>
      <w:r w:rsidR="00341515" w:rsidRPr="000577A6">
        <w:rPr>
          <w:rFonts w:ascii="Times New Roman" w:hAnsi="Times New Roman" w:cs="Times New Roman"/>
          <w:sz w:val="24"/>
          <w:szCs w:val="24"/>
        </w:rPr>
        <w:t>3</w:t>
      </w:r>
      <w:r w:rsidR="0034768B" w:rsidRPr="000577A6">
        <w:rPr>
          <w:rFonts w:ascii="Times New Roman" w:hAnsi="Times New Roman" w:cs="Times New Roman"/>
          <w:sz w:val="24"/>
          <w:szCs w:val="24"/>
        </w:rPr>
        <w:t>]</w:t>
      </w:r>
      <w:r w:rsidR="00291AAC" w:rsidRPr="000577A6">
        <w:rPr>
          <w:rFonts w:ascii="Times New Roman" w:hAnsi="Times New Roman" w:cs="Times New Roman"/>
          <w:sz w:val="24"/>
          <w:szCs w:val="24"/>
        </w:rPr>
        <w:t xml:space="preserve">. </w:t>
      </w:r>
      <w:r w:rsidR="006B36D2" w:rsidRPr="000577A6">
        <w:rPr>
          <w:rFonts w:ascii="Times New Roman" w:hAnsi="Times New Roman" w:cs="Times New Roman"/>
          <w:sz w:val="24"/>
          <w:szCs w:val="24"/>
        </w:rPr>
        <w:t xml:space="preserve"> Moving into an urban city, such as Waterloo Ontario, </w:t>
      </w:r>
      <w:r w:rsidR="00291AAC" w:rsidRPr="000577A6">
        <w:rPr>
          <w:rFonts w:ascii="Times New Roman" w:hAnsi="Times New Roman" w:cs="Times New Roman"/>
          <w:sz w:val="24"/>
          <w:szCs w:val="24"/>
        </w:rPr>
        <w:t>allows for more access to more fast food, making this concerning statistic a reality that many students in first year</w:t>
      </w:r>
      <w:r w:rsidR="00433ACD" w:rsidRPr="000577A6">
        <w:rPr>
          <w:rFonts w:ascii="Times New Roman" w:hAnsi="Times New Roman" w:cs="Times New Roman"/>
          <w:sz w:val="24"/>
          <w:szCs w:val="24"/>
        </w:rPr>
        <w:t>.</w:t>
      </w:r>
      <w:r w:rsidR="001E26D5" w:rsidRPr="000577A6">
        <w:rPr>
          <w:rFonts w:ascii="Times New Roman" w:hAnsi="Times New Roman" w:cs="Times New Roman"/>
          <w:sz w:val="24"/>
          <w:szCs w:val="24"/>
        </w:rPr>
        <w:t xml:space="preserve"> </w:t>
      </w:r>
    </w:p>
    <w:p w14:paraId="279D5E0A" w14:textId="77777777" w:rsidR="00BD3618" w:rsidRDefault="00BD3618" w:rsidP="00D96D57">
      <w:pPr>
        <w:pStyle w:val="Heading3"/>
        <w:spacing w:line="240" w:lineRule="auto"/>
      </w:pPr>
    </w:p>
    <w:p w14:paraId="27EF08C3" w14:textId="72CC6DCE" w:rsidR="008A119A" w:rsidRPr="000577A6" w:rsidRDefault="008A119A" w:rsidP="000577A6">
      <w:pPr>
        <w:rPr>
          <w:rFonts w:ascii="Times New Roman" w:hAnsi="Times New Roman" w:cs="Times New Roman"/>
          <w:b/>
          <w:sz w:val="24"/>
          <w:szCs w:val="24"/>
        </w:rPr>
      </w:pPr>
      <w:r w:rsidRPr="000577A6">
        <w:rPr>
          <w:rFonts w:ascii="Times New Roman" w:hAnsi="Times New Roman" w:cs="Times New Roman"/>
          <w:b/>
          <w:sz w:val="24"/>
          <w:szCs w:val="24"/>
        </w:rPr>
        <w:t>Economic</w:t>
      </w:r>
    </w:p>
    <w:p w14:paraId="653B2A4C" w14:textId="354AAB2F" w:rsidR="009B7FB8" w:rsidRPr="000577A6" w:rsidRDefault="00E16311" w:rsidP="00D96D57">
      <w:pPr>
        <w:spacing w:line="240" w:lineRule="auto"/>
        <w:rPr>
          <w:rFonts w:ascii="Times New Roman" w:hAnsi="Times New Roman" w:cs="Times New Roman"/>
          <w:sz w:val="24"/>
          <w:szCs w:val="24"/>
        </w:rPr>
      </w:pPr>
      <w:r w:rsidRPr="000577A6">
        <w:rPr>
          <w:rFonts w:ascii="Times New Roman" w:hAnsi="Times New Roman" w:cs="Times New Roman"/>
          <w:sz w:val="24"/>
          <w:szCs w:val="24"/>
        </w:rPr>
        <w:t xml:space="preserve">Moving to a new location comes with its own costs, especially as a student. With increasing housing costs, as well as undergraduate and graduate tuition, finances play a major factor in a first-year student’s life. Most first-year students are </w:t>
      </w:r>
      <w:r w:rsidR="00291AAC" w:rsidRPr="000577A6">
        <w:rPr>
          <w:rFonts w:ascii="Times New Roman" w:hAnsi="Times New Roman" w:cs="Times New Roman"/>
          <w:sz w:val="24"/>
          <w:szCs w:val="24"/>
        </w:rPr>
        <w:t>adjusting</w:t>
      </w:r>
      <w:r w:rsidRPr="000577A6">
        <w:rPr>
          <w:rFonts w:ascii="Times New Roman" w:hAnsi="Times New Roman" w:cs="Times New Roman"/>
          <w:sz w:val="24"/>
          <w:szCs w:val="24"/>
        </w:rPr>
        <w:t xml:space="preserve"> to newfound financial independence. They often have tight budgets, which can restrict their food choices. Limited funds may lead to prioritizing cheaper, less nutritious options over healthier alternatives. Managing finances can be stressful for first-year students. Financial stress can affect mental health and well-being, which, in turn, may influence eating habits</w:t>
      </w:r>
      <w:r w:rsidR="00AC1431">
        <w:rPr>
          <w:rFonts w:ascii="Times New Roman" w:hAnsi="Times New Roman" w:cs="Times New Roman"/>
          <w:sz w:val="24"/>
          <w:szCs w:val="24"/>
        </w:rPr>
        <w:t xml:space="preserve"> as per</w:t>
      </w:r>
      <w:r w:rsidR="005F7AD2">
        <w:rPr>
          <w:rFonts w:ascii="Times New Roman" w:hAnsi="Times New Roman" w:cs="Times New Roman"/>
          <w:sz w:val="24"/>
          <w:szCs w:val="24"/>
        </w:rPr>
        <w:t xml:space="preserve"> </w:t>
      </w:r>
      <w:r w:rsidR="00AC1431" w:rsidRPr="000577A6">
        <w:rPr>
          <w:rFonts w:ascii="Times New Roman" w:hAnsi="Times New Roman" w:cs="Times New Roman"/>
          <w:sz w:val="24"/>
          <w:szCs w:val="24"/>
        </w:rPr>
        <w:t>[4]</w:t>
      </w:r>
      <w:r w:rsidRPr="000577A6">
        <w:rPr>
          <w:rFonts w:ascii="Times New Roman" w:hAnsi="Times New Roman" w:cs="Times New Roman"/>
          <w:sz w:val="24"/>
          <w:szCs w:val="24"/>
        </w:rPr>
        <w:t xml:space="preserve">. </w:t>
      </w:r>
      <w:r w:rsidR="00E30865" w:rsidRPr="000577A6">
        <w:rPr>
          <w:rFonts w:ascii="Times New Roman" w:hAnsi="Times New Roman" w:cs="Times New Roman"/>
          <w:sz w:val="24"/>
          <w:szCs w:val="24"/>
        </w:rPr>
        <w:t>High stress in students is directly linked to higher reward seeking in students, increasing health affecting activities, such as drinking, smoking and overeating</w:t>
      </w:r>
      <w:r w:rsidR="00E30865">
        <w:rPr>
          <w:rFonts w:ascii="Times New Roman" w:hAnsi="Times New Roman" w:cs="Times New Roman"/>
          <w:sz w:val="24"/>
          <w:szCs w:val="24"/>
        </w:rPr>
        <w:t xml:space="preserve"> according</w:t>
      </w:r>
      <w:r w:rsidR="00E30865" w:rsidRPr="000577A6">
        <w:rPr>
          <w:rFonts w:ascii="Times New Roman" w:hAnsi="Times New Roman" w:cs="Times New Roman"/>
          <w:sz w:val="24"/>
          <w:szCs w:val="24"/>
        </w:rPr>
        <w:t xml:space="preserve"> [5]. </w:t>
      </w:r>
      <w:r w:rsidRPr="000577A6">
        <w:rPr>
          <w:rFonts w:ascii="Times New Roman" w:hAnsi="Times New Roman" w:cs="Times New Roman"/>
          <w:sz w:val="24"/>
          <w:szCs w:val="24"/>
        </w:rPr>
        <w:t xml:space="preserve">Stress can lead to emotional eating, poor food choices, or irregular eating </w:t>
      </w:r>
      <w:r w:rsidR="006B36D2" w:rsidRPr="000577A6">
        <w:rPr>
          <w:rFonts w:ascii="Times New Roman" w:hAnsi="Times New Roman" w:cs="Times New Roman"/>
          <w:sz w:val="24"/>
          <w:szCs w:val="24"/>
        </w:rPr>
        <w:t>patterns</w:t>
      </w:r>
      <w:r w:rsidR="00E30865">
        <w:rPr>
          <w:rFonts w:ascii="Times New Roman" w:hAnsi="Times New Roman" w:cs="Times New Roman"/>
          <w:sz w:val="24"/>
          <w:szCs w:val="24"/>
        </w:rPr>
        <w:t xml:space="preserve"> </w:t>
      </w:r>
      <w:r w:rsidR="009A6350">
        <w:rPr>
          <w:rFonts w:ascii="Times New Roman" w:hAnsi="Times New Roman" w:cs="Times New Roman"/>
          <w:sz w:val="24"/>
          <w:szCs w:val="24"/>
        </w:rPr>
        <w:t>as per [6]</w:t>
      </w:r>
      <w:r w:rsidR="006B36D2" w:rsidRPr="000577A6">
        <w:rPr>
          <w:rFonts w:ascii="Times New Roman" w:hAnsi="Times New Roman" w:cs="Times New Roman"/>
          <w:sz w:val="24"/>
          <w:szCs w:val="24"/>
        </w:rPr>
        <w:t xml:space="preserve">. </w:t>
      </w:r>
      <w:r w:rsidR="00361F93" w:rsidRPr="000577A6">
        <w:rPr>
          <w:rFonts w:ascii="Times New Roman" w:hAnsi="Times New Roman" w:cs="Times New Roman"/>
          <w:sz w:val="24"/>
          <w:szCs w:val="24"/>
        </w:rPr>
        <w:t>In addition, studies show that s</w:t>
      </w:r>
      <w:r w:rsidR="002551A8" w:rsidRPr="000577A6">
        <w:rPr>
          <w:rFonts w:ascii="Times New Roman" w:hAnsi="Times New Roman" w:cs="Times New Roman"/>
          <w:sz w:val="24"/>
          <w:szCs w:val="24"/>
        </w:rPr>
        <w:t xml:space="preserve">ocioeconomic </w:t>
      </w:r>
      <w:r w:rsidR="00641C87" w:rsidRPr="000577A6">
        <w:rPr>
          <w:rFonts w:ascii="Times New Roman" w:hAnsi="Times New Roman" w:cs="Times New Roman"/>
          <w:sz w:val="24"/>
          <w:szCs w:val="24"/>
        </w:rPr>
        <w:t xml:space="preserve">status </w:t>
      </w:r>
      <w:r w:rsidR="00FD7D92" w:rsidRPr="000577A6">
        <w:rPr>
          <w:rFonts w:ascii="Times New Roman" w:hAnsi="Times New Roman" w:cs="Times New Roman"/>
          <w:sz w:val="24"/>
          <w:szCs w:val="24"/>
        </w:rPr>
        <w:t>is directly linked to weight gain, with students starting</w:t>
      </w:r>
      <w:r w:rsidR="00361F93" w:rsidRPr="000577A6">
        <w:rPr>
          <w:rFonts w:ascii="Times New Roman" w:hAnsi="Times New Roman" w:cs="Times New Roman"/>
          <w:sz w:val="24"/>
          <w:szCs w:val="24"/>
        </w:rPr>
        <w:t xml:space="preserve"> </w:t>
      </w:r>
      <w:r w:rsidR="00EA3233" w:rsidRPr="000577A6">
        <w:rPr>
          <w:rFonts w:ascii="Times New Roman" w:hAnsi="Times New Roman" w:cs="Times New Roman"/>
          <w:sz w:val="24"/>
          <w:szCs w:val="24"/>
        </w:rPr>
        <w:t xml:space="preserve">a new life with </w:t>
      </w:r>
      <w:r w:rsidR="00215793" w:rsidRPr="000577A6">
        <w:rPr>
          <w:rFonts w:ascii="Times New Roman" w:hAnsi="Times New Roman" w:cs="Times New Roman"/>
          <w:sz w:val="24"/>
          <w:szCs w:val="24"/>
        </w:rPr>
        <w:t xml:space="preserve">a plethora of </w:t>
      </w:r>
      <w:r w:rsidR="00371C91" w:rsidRPr="000577A6">
        <w:rPr>
          <w:rFonts w:ascii="Times New Roman" w:hAnsi="Times New Roman" w:cs="Times New Roman"/>
          <w:sz w:val="24"/>
          <w:szCs w:val="24"/>
        </w:rPr>
        <w:t xml:space="preserve">new costs, such as tuition and rent, the financial stress that students </w:t>
      </w:r>
      <w:r w:rsidR="00E20F34" w:rsidRPr="000577A6">
        <w:rPr>
          <w:rFonts w:ascii="Times New Roman" w:hAnsi="Times New Roman" w:cs="Times New Roman"/>
          <w:sz w:val="24"/>
          <w:szCs w:val="24"/>
        </w:rPr>
        <w:t xml:space="preserve">incur, is something that </w:t>
      </w:r>
      <w:r w:rsidR="003A7BFE" w:rsidRPr="000577A6">
        <w:rPr>
          <w:rFonts w:ascii="Times New Roman" w:hAnsi="Times New Roman" w:cs="Times New Roman"/>
          <w:sz w:val="24"/>
          <w:szCs w:val="24"/>
        </w:rPr>
        <w:t xml:space="preserve">directly affects </w:t>
      </w:r>
      <w:r w:rsidR="00D3453F" w:rsidRPr="000577A6">
        <w:rPr>
          <w:rFonts w:ascii="Times New Roman" w:hAnsi="Times New Roman" w:cs="Times New Roman"/>
          <w:sz w:val="24"/>
          <w:szCs w:val="24"/>
        </w:rPr>
        <w:t xml:space="preserve">their weight. </w:t>
      </w:r>
    </w:p>
    <w:p w14:paraId="20C0A04B" w14:textId="77777777" w:rsidR="00E1101B" w:rsidRDefault="00E1101B" w:rsidP="00D96D57">
      <w:pPr>
        <w:spacing w:line="240" w:lineRule="auto"/>
      </w:pPr>
    </w:p>
    <w:p w14:paraId="54EA140F" w14:textId="3F91F2BC" w:rsidR="008A119A" w:rsidRPr="000577A6" w:rsidRDefault="008A119A" w:rsidP="000577A6">
      <w:pPr>
        <w:rPr>
          <w:rFonts w:ascii="Times New Roman" w:hAnsi="Times New Roman" w:cs="Times New Roman"/>
          <w:b/>
          <w:sz w:val="24"/>
          <w:szCs w:val="24"/>
        </w:rPr>
      </w:pPr>
      <w:r w:rsidRPr="000577A6">
        <w:rPr>
          <w:rFonts w:ascii="Times New Roman" w:hAnsi="Times New Roman" w:cs="Times New Roman"/>
          <w:b/>
          <w:sz w:val="24"/>
          <w:szCs w:val="24"/>
        </w:rPr>
        <w:t>Demographic</w:t>
      </w:r>
    </w:p>
    <w:p w14:paraId="29D328EB" w14:textId="071658F7" w:rsidR="00F219C3" w:rsidRPr="000577A6" w:rsidRDefault="00122D9B" w:rsidP="00D96D57">
      <w:pPr>
        <w:spacing w:line="240" w:lineRule="auto"/>
        <w:rPr>
          <w:rFonts w:ascii="Times New Roman" w:hAnsi="Times New Roman" w:cs="Times New Roman"/>
          <w:sz w:val="24"/>
          <w:szCs w:val="24"/>
        </w:rPr>
      </w:pPr>
      <w:r w:rsidRPr="000577A6">
        <w:rPr>
          <w:rFonts w:ascii="Times New Roman" w:hAnsi="Times New Roman" w:cs="Times New Roman"/>
          <w:sz w:val="24"/>
          <w:szCs w:val="24"/>
        </w:rPr>
        <w:t xml:space="preserve">University students, particularly first-year students, are often in the age range of late teens to early twenties. This age group is characterized by changing metabolism and dietary preferences. </w:t>
      </w:r>
      <w:r w:rsidRPr="000577A6">
        <w:rPr>
          <w:rFonts w:ascii="Times New Roman" w:hAnsi="Times New Roman" w:cs="Times New Roman"/>
          <w:sz w:val="24"/>
          <w:szCs w:val="24"/>
        </w:rPr>
        <w:lastRenderedPageBreak/>
        <w:t>Many students are transitioning from adolescence to adulthood, which can lead to shifts in their eating habits. Teens and young adults are at a stage in life where they are eager to explore new foods and culinary experiences</w:t>
      </w:r>
      <w:r w:rsidR="00EA15B4" w:rsidRPr="000577A6">
        <w:rPr>
          <w:rFonts w:ascii="Times New Roman" w:hAnsi="Times New Roman" w:cs="Times New Roman"/>
          <w:sz w:val="24"/>
          <w:szCs w:val="24"/>
        </w:rPr>
        <w:t>, with friends</w:t>
      </w:r>
      <w:r w:rsidRPr="000577A6">
        <w:rPr>
          <w:rFonts w:ascii="Times New Roman" w:hAnsi="Times New Roman" w:cs="Times New Roman"/>
          <w:sz w:val="24"/>
          <w:szCs w:val="24"/>
        </w:rPr>
        <w:t>. The university environment often exposes them to a diverse array of dining options, including restaurants, food trucks, and international cuisine</w:t>
      </w:r>
      <w:r w:rsidR="007B71E7">
        <w:rPr>
          <w:rFonts w:ascii="Times New Roman" w:hAnsi="Times New Roman" w:cs="Times New Roman"/>
          <w:sz w:val="24"/>
          <w:szCs w:val="24"/>
        </w:rPr>
        <w:t xml:space="preserve"> according to </w:t>
      </w:r>
      <w:r w:rsidR="007B71E7" w:rsidRPr="000577A6">
        <w:rPr>
          <w:rFonts w:ascii="Times New Roman" w:hAnsi="Times New Roman" w:cs="Times New Roman"/>
          <w:sz w:val="24"/>
          <w:szCs w:val="24"/>
        </w:rPr>
        <w:t>[3]</w:t>
      </w:r>
      <w:r w:rsidRPr="000577A6">
        <w:rPr>
          <w:rFonts w:ascii="Times New Roman" w:hAnsi="Times New Roman" w:cs="Times New Roman"/>
          <w:sz w:val="24"/>
          <w:szCs w:val="24"/>
        </w:rPr>
        <w:t xml:space="preserve">. This curiosity can lead to trying different dishes, some of which may be calorically dense, leading to unwanted weight gain, contributing to the weight gain that first years suffer from. </w:t>
      </w:r>
      <w:r w:rsidR="002640DF" w:rsidRPr="000577A6">
        <w:rPr>
          <w:rFonts w:ascii="Times New Roman" w:hAnsi="Times New Roman" w:cs="Times New Roman"/>
          <w:sz w:val="24"/>
          <w:szCs w:val="24"/>
        </w:rPr>
        <w:t>Touching on the specific demographic of young students, university is a major shift in</w:t>
      </w:r>
      <w:r w:rsidR="006B36D2" w:rsidRPr="000577A6">
        <w:rPr>
          <w:rFonts w:ascii="Times New Roman" w:hAnsi="Times New Roman" w:cs="Times New Roman"/>
          <w:sz w:val="24"/>
          <w:szCs w:val="24"/>
        </w:rPr>
        <w:t xml:space="preserve"> </w:t>
      </w:r>
      <w:r w:rsidR="003B3278" w:rsidRPr="000577A6">
        <w:rPr>
          <w:rFonts w:ascii="Times New Roman" w:hAnsi="Times New Roman" w:cs="Times New Roman"/>
          <w:sz w:val="24"/>
          <w:szCs w:val="24"/>
        </w:rPr>
        <w:t xml:space="preserve">a young </w:t>
      </w:r>
      <w:r w:rsidR="00D74CAA" w:rsidRPr="000577A6">
        <w:rPr>
          <w:rFonts w:ascii="Times New Roman" w:hAnsi="Times New Roman" w:cs="Times New Roman"/>
          <w:sz w:val="24"/>
          <w:szCs w:val="24"/>
        </w:rPr>
        <w:t>adult’s</w:t>
      </w:r>
      <w:r w:rsidR="003B3278" w:rsidRPr="000577A6">
        <w:rPr>
          <w:rFonts w:ascii="Times New Roman" w:hAnsi="Times New Roman" w:cs="Times New Roman"/>
          <w:sz w:val="24"/>
          <w:szCs w:val="24"/>
        </w:rPr>
        <w:t xml:space="preserve"> time. All the time that an </w:t>
      </w:r>
      <w:r w:rsidR="001E355B" w:rsidRPr="000577A6">
        <w:rPr>
          <w:rFonts w:ascii="Times New Roman" w:hAnsi="Times New Roman" w:cs="Times New Roman"/>
          <w:sz w:val="24"/>
          <w:szCs w:val="24"/>
        </w:rPr>
        <w:t>individual</w:t>
      </w:r>
      <w:r w:rsidR="003B3278" w:rsidRPr="000577A6">
        <w:rPr>
          <w:rFonts w:ascii="Times New Roman" w:hAnsi="Times New Roman" w:cs="Times New Roman"/>
          <w:sz w:val="24"/>
          <w:szCs w:val="24"/>
        </w:rPr>
        <w:t xml:space="preserve"> once had </w:t>
      </w:r>
      <w:r w:rsidR="00003157" w:rsidRPr="000577A6">
        <w:rPr>
          <w:rFonts w:ascii="Times New Roman" w:hAnsi="Times New Roman" w:cs="Times New Roman"/>
          <w:sz w:val="24"/>
          <w:szCs w:val="24"/>
        </w:rPr>
        <w:t xml:space="preserve">as </w:t>
      </w:r>
      <w:r w:rsidR="003B3278" w:rsidRPr="000577A6">
        <w:rPr>
          <w:rFonts w:ascii="Times New Roman" w:hAnsi="Times New Roman" w:cs="Times New Roman"/>
          <w:sz w:val="24"/>
          <w:szCs w:val="24"/>
        </w:rPr>
        <w:t xml:space="preserve">a </w:t>
      </w:r>
      <w:r w:rsidR="00D74CAA" w:rsidRPr="000577A6">
        <w:rPr>
          <w:rFonts w:ascii="Times New Roman" w:hAnsi="Times New Roman" w:cs="Times New Roman"/>
          <w:sz w:val="24"/>
          <w:szCs w:val="24"/>
        </w:rPr>
        <w:t>high school</w:t>
      </w:r>
      <w:r w:rsidR="00003157" w:rsidRPr="000577A6">
        <w:rPr>
          <w:rFonts w:ascii="Times New Roman" w:hAnsi="Times New Roman" w:cs="Times New Roman"/>
          <w:sz w:val="24"/>
          <w:szCs w:val="24"/>
        </w:rPr>
        <w:t xml:space="preserve"> student is no longer available, due to newfound responsibilities as well as academic stressors. Students of this age are more likely to </w:t>
      </w:r>
      <w:r w:rsidR="00D75230" w:rsidRPr="000577A6">
        <w:rPr>
          <w:rFonts w:ascii="Times New Roman" w:hAnsi="Times New Roman" w:cs="Times New Roman"/>
          <w:sz w:val="24"/>
          <w:szCs w:val="24"/>
        </w:rPr>
        <w:t xml:space="preserve">sacrifice their mental and physical health, </w:t>
      </w:r>
      <w:r w:rsidR="00D7044F" w:rsidRPr="000577A6">
        <w:rPr>
          <w:rFonts w:ascii="Times New Roman" w:hAnsi="Times New Roman" w:cs="Times New Roman"/>
          <w:sz w:val="24"/>
          <w:szCs w:val="24"/>
        </w:rPr>
        <w:t xml:space="preserve">to save some time. This directly impacts their weight, as students are more likely to </w:t>
      </w:r>
      <w:r w:rsidR="0001568D" w:rsidRPr="000577A6">
        <w:rPr>
          <w:rFonts w:ascii="Times New Roman" w:hAnsi="Times New Roman" w:cs="Times New Roman"/>
          <w:sz w:val="24"/>
          <w:szCs w:val="24"/>
        </w:rPr>
        <w:t>save a little extra time by grabbing fast food</w:t>
      </w:r>
      <w:r w:rsidR="00907C2C" w:rsidRPr="000577A6">
        <w:rPr>
          <w:rFonts w:ascii="Times New Roman" w:hAnsi="Times New Roman" w:cs="Times New Roman"/>
          <w:sz w:val="24"/>
          <w:szCs w:val="24"/>
        </w:rPr>
        <w:t xml:space="preserve">, in turn increasing </w:t>
      </w:r>
      <w:r w:rsidR="004E6859" w:rsidRPr="000577A6">
        <w:rPr>
          <w:rFonts w:ascii="Times New Roman" w:hAnsi="Times New Roman" w:cs="Times New Roman"/>
          <w:sz w:val="24"/>
          <w:szCs w:val="24"/>
        </w:rPr>
        <w:t>one’s weight.</w:t>
      </w:r>
      <w:r w:rsidR="00DF25CE" w:rsidRPr="000577A6">
        <w:rPr>
          <w:rFonts w:ascii="Times New Roman" w:hAnsi="Times New Roman" w:cs="Times New Roman"/>
          <w:sz w:val="24"/>
          <w:szCs w:val="24"/>
        </w:rPr>
        <w:t xml:space="preserve"> </w:t>
      </w:r>
    </w:p>
    <w:p w14:paraId="2F38B740" w14:textId="77777777" w:rsidR="00F219C3" w:rsidRDefault="00F219C3" w:rsidP="00D96D57">
      <w:pPr>
        <w:spacing w:line="240" w:lineRule="auto"/>
        <w:rPr>
          <w:lang w:val="en-US"/>
        </w:rPr>
      </w:pPr>
    </w:p>
    <w:p w14:paraId="43AB010A" w14:textId="126D4BFC" w:rsidR="00F219C3" w:rsidRPr="008A119A" w:rsidRDefault="008A119A" w:rsidP="00075480">
      <w:pPr>
        <w:pStyle w:val="Heading2"/>
        <w:spacing w:line="240" w:lineRule="auto"/>
        <w:jc w:val="both"/>
        <w:rPr>
          <w:lang w:val="en-US"/>
        </w:rPr>
      </w:pPr>
      <w:r>
        <w:rPr>
          <w:lang w:val="en-US"/>
        </w:rPr>
        <w:t>Competitive Landscape</w:t>
      </w:r>
    </w:p>
    <w:p w14:paraId="579C52D6" w14:textId="45FA9A1D" w:rsidR="008A119A" w:rsidRPr="000577A6" w:rsidRDefault="008A119A" w:rsidP="000577A6">
      <w:pPr>
        <w:rPr>
          <w:rFonts w:ascii="Times New Roman" w:hAnsi="Times New Roman" w:cs="Times New Roman"/>
          <w:b/>
          <w:sz w:val="24"/>
          <w:szCs w:val="24"/>
          <w:lang w:val="en-US"/>
        </w:rPr>
      </w:pPr>
      <w:r w:rsidRPr="000577A6">
        <w:rPr>
          <w:rFonts w:ascii="Times New Roman" w:hAnsi="Times New Roman" w:cs="Times New Roman"/>
          <w:b/>
          <w:sz w:val="24"/>
          <w:szCs w:val="24"/>
          <w:lang w:val="en-US"/>
        </w:rPr>
        <w:t>Health tracking apps</w:t>
      </w:r>
      <w:r w:rsidR="00AE6915" w:rsidRPr="000577A6">
        <w:rPr>
          <w:rFonts w:ascii="Times New Roman" w:hAnsi="Times New Roman" w:cs="Times New Roman"/>
          <w:b/>
          <w:sz w:val="24"/>
          <w:szCs w:val="24"/>
          <w:lang w:val="en-US"/>
        </w:rPr>
        <w:t>:</w:t>
      </w:r>
    </w:p>
    <w:p w14:paraId="349ED287" w14:textId="3FB0165D" w:rsidR="00A95429" w:rsidRPr="000577A6" w:rsidRDefault="00394323" w:rsidP="003A02F6">
      <w:pPr>
        <w:rPr>
          <w:rFonts w:ascii="Times New Roman" w:hAnsi="Times New Roman" w:cs="Times New Roman"/>
          <w:sz w:val="24"/>
          <w:szCs w:val="24"/>
          <w:lang w:val="en-US"/>
        </w:rPr>
      </w:pPr>
      <w:r w:rsidRPr="000577A6">
        <w:rPr>
          <w:rFonts w:ascii="Times New Roman" w:hAnsi="Times New Roman" w:cs="Times New Roman"/>
          <w:sz w:val="24"/>
          <w:szCs w:val="24"/>
          <w:lang w:val="en-US"/>
        </w:rPr>
        <w:t xml:space="preserve">Calorie tracking apps </w:t>
      </w:r>
      <w:r w:rsidR="000C0F8C" w:rsidRPr="000577A6">
        <w:rPr>
          <w:rFonts w:ascii="Times New Roman" w:hAnsi="Times New Roman" w:cs="Times New Roman"/>
          <w:sz w:val="24"/>
          <w:szCs w:val="24"/>
          <w:lang w:val="en-US"/>
        </w:rPr>
        <w:t>such as MyFitnessPal</w:t>
      </w:r>
      <w:r w:rsidRPr="000577A6">
        <w:rPr>
          <w:rFonts w:ascii="Times New Roman" w:hAnsi="Times New Roman" w:cs="Times New Roman"/>
          <w:sz w:val="24"/>
          <w:szCs w:val="24"/>
          <w:lang w:val="en-US"/>
        </w:rPr>
        <w:t xml:space="preserve"> are valuable tools for students to monitor dietary intake and nutritional goals. These apps offer real-time tracking and customization, helping students make informed food choices</w:t>
      </w:r>
      <w:r w:rsidR="00AC1B35" w:rsidRPr="000577A6">
        <w:rPr>
          <w:rFonts w:ascii="Times New Roman" w:hAnsi="Times New Roman" w:cs="Times New Roman"/>
          <w:sz w:val="24"/>
          <w:szCs w:val="24"/>
          <w:lang w:val="en-US"/>
        </w:rPr>
        <w:t xml:space="preserve"> </w:t>
      </w:r>
      <w:r w:rsidR="006E2B57">
        <w:rPr>
          <w:rFonts w:ascii="Times New Roman" w:hAnsi="Times New Roman" w:cs="Times New Roman"/>
          <w:sz w:val="24"/>
          <w:szCs w:val="24"/>
          <w:lang w:val="en-US"/>
        </w:rPr>
        <w:t>as per</w:t>
      </w:r>
      <w:r w:rsidR="00090F9A">
        <w:rPr>
          <w:rFonts w:ascii="Times New Roman" w:hAnsi="Times New Roman" w:cs="Times New Roman"/>
          <w:sz w:val="24"/>
          <w:szCs w:val="24"/>
          <w:lang w:val="en-US"/>
        </w:rPr>
        <w:t xml:space="preserve"> </w:t>
      </w:r>
      <w:r w:rsidR="00AC1B35" w:rsidRPr="000577A6">
        <w:rPr>
          <w:rFonts w:ascii="Times New Roman" w:hAnsi="Times New Roman" w:cs="Times New Roman"/>
          <w:sz w:val="24"/>
          <w:szCs w:val="24"/>
          <w:lang w:val="en-US"/>
        </w:rPr>
        <w:t>[7]</w:t>
      </w:r>
      <w:r w:rsidRPr="000577A6">
        <w:rPr>
          <w:rFonts w:ascii="Times New Roman" w:hAnsi="Times New Roman" w:cs="Times New Roman"/>
          <w:sz w:val="24"/>
          <w:szCs w:val="24"/>
          <w:lang w:val="en-US"/>
        </w:rPr>
        <w:t>. However, they require a significant time commitment, which can be impractical for busy student schedules, potentially affecting consistency. The rigidity of tracking may lead to an unhealthy obsession with food and body image, impacting mental health and potentially causing restrictive eating habits. It's crucial for students to find a balance between health goals and recognizing the potential drawbacks of time-consuming tracking.</w:t>
      </w:r>
      <w:r w:rsidR="00DF25CE" w:rsidRPr="000577A6">
        <w:rPr>
          <w:rFonts w:ascii="Times New Roman" w:hAnsi="Times New Roman" w:cs="Times New Roman"/>
          <w:sz w:val="24"/>
          <w:szCs w:val="24"/>
          <w:lang w:val="en-US"/>
        </w:rPr>
        <w:t xml:space="preserve"> </w:t>
      </w:r>
    </w:p>
    <w:p w14:paraId="1E39E4EF" w14:textId="77777777" w:rsidR="004F299C" w:rsidRDefault="004F299C" w:rsidP="00AE6915">
      <w:pPr>
        <w:rPr>
          <w:lang w:val="en-US"/>
        </w:rPr>
      </w:pPr>
    </w:p>
    <w:p w14:paraId="3B2E73E7" w14:textId="64E81E18" w:rsidR="009200BE" w:rsidRPr="000577A6" w:rsidRDefault="008A119A" w:rsidP="000577A6">
      <w:pPr>
        <w:rPr>
          <w:rFonts w:ascii="Times New Roman" w:hAnsi="Times New Roman" w:cs="Times New Roman"/>
          <w:b/>
          <w:sz w:val="24"/>
          <w:szCs w:val="24"/>
          <w:lang w:val="en-US"/>
        </w:rPr>
      </w:pPr>
      <w:r w:rsidRPr="000577A6">
        <w:rPr>
          <w:rFonts w:ascii="Times New Roman" w:hAnsi="Times New Roman" w:cs="Times New Roman"/>
          <w:b/>
          <w:sz w:val="24"/>
          <w:szCs w:val="24"/>
          <w:lang w:val="en-US"/>
        </w:rPr>
        <w:t>University Meal Plans</w:t>
      </w:r>
      <w:r w:rsidR="009200BE" w:rsidRPr="000577A6">
        <w:rPr>
          <w:rFonts w:ascii="Times New Roman" w:hAnsi="Times New Roman" w:cs="Times New Roman"/>
          <w:b/>
          <w:sz w:val="24"/>
          <w:szCs w:val="24"/>
          <w:lang w:val="en-US"/>
        </w:rPr>
        <w:t>:</w:t>
      </w:r>
    </w:p>
    <w:p w14:paraId="347BDE7B" w14:textId="525416D4" w:rsidR="008A119A" w:rsidRPr="000577A6" w:rsidRDefault="00655BEE" w:rsidP="00452930">
      <w:pPr>
        <w:rPr>
          <w:rFonts w:ascii="Times New Roman" w:hAnsi="Times New Roman" w:cs="Times New Roman"/>
          <w:sz w:val="24"/>
          <w:szCs w:val="24"/>
          <w:lang w:val="en-US"/>
        </w:rPr>
      </w:pPr>
      <w:r w:rsidRPr="000577A6">
        <w:rPr>
          <w:rFonts w:ascii="Times New Roman" w:hAnsi="Times New Roman" w:cs="Times New Roman"/>
          <w:sz w:val="24"/>
          <w:szCs w:val="24"/>
          <w:lang w:val="en-US"/>
        </w:rPr>
        <w:t xml:space="preserve">The University of Waterloo has appointed dieticians that closely work with the team to </w:t>
      </w:r>
      <w:r w:rsidR="009F098D" w:rsidRPr="000577A6">
        <w:rPr>
          <w:rFonts w:ascii="Times New Roman" w:hAnsi="Times New Roman" w:cs="Times New Roman"/>
          <w:sz w:val="24"/>
          <w:szCs w:val="24"/>
          <w:lang w:val="en-US"/>
        </w:rPr>
        <w:t xml:space="preserve">provide students with healthy options when choosing what to eat for their meals. Students have </w:t>
      </w:r>
      <w:r w:rsidR="00861B82" w:rsidRPr="000577A6">
        <w:rPr>
          <w:rFonts w:ascii="Times New Roman" w:hAnsi="Times New Roman" w:cs="Times New Roman"/>
          <w:sz w:val="24"/>
          <w:szCs w:val="24"/>
          <w:lang w:val="en-US"/>
        </w:rPr>
        <w:t>opportunities</w:t>
      </w:r>
      <w:r w:rsidR="009F098D" w:rsidRPr="000577A6">
        <w:rPr>
          <w:rFonts w:ascii="Times New Roman" w:hAnsi="Times New Roman" w:cs="Times New Roman"/>
          <w:sz w:val="24"/>
          <w:szCs w:val="24"/>
          <w:lang w:val="en-US"/>
        </w:rPr>
        <w:t xml:space="preserve"> to have various types of meals, even conforming to different dietary restrictions, such as Halal, Vegan, gluten free, etc</w:t>
      </w:r>
      <w:r w:rsidR="001F0EE2" w:rsidRPr="000577A6">
        <w:rPr>
          <w:rFonts w:ascii="Times New Roman" w:hAnsi="Times New Roman" w:cs="Times New Roman"/>
          <w:sz w:val="24"/>
          <w:szCs w:val="24"/>
          <w:lang w:val="en-US"/>
        </w:rPr>
        <w:t>.</w:t>
      </w:r>
      <w:ins w:id="1" w:author="Saqib Ashraf" w:date="2023-10-31T14:22:00Z">
        <w:r w:rsidR="00AC1B35" w:rsidRPr="000577A6">
          <w:rPr>
            <w:rFonts w:ascii="Times New Roman" w:hAnsi="Times New Roman" w:cs="Times New Roman"/>
            <w:sz w:val="24"/>
            <w:szCs w:val="24"/>
            <w:lang w:val="en-US"/>
          </w:rPr>
          <w:t xml:space="preserve"> </w:t>
        </w:r>
      </w:ins>
      <w:r w:rsidR="008476A5">
        <w:rPr>
          <w:rFonts w:ascii="Times New Roman" w:hAnsi="Times New Roman" w:cs="Times New Roman"/>
          <w:sz w:val="24"/>
          <w:szCs w:val="24"/>
          <w:lang w:val="en-US"/>
        </w:rPr>
        <w:t xml:space="preserve">according to </w:t>
      </w:r>
      <w:r w:rsidR="001F0EE2" w:rsidRPr="000577A6">
        <w:rPr>
          <w:rFonts w:ascii="Times New Roman" w:hAnsi="Times New Roman" w:cs="Times New Roman"/>
          <w:sz w:val="24"/>
          <w:szCs w:val="24"/>
          <w:lang w:val="en-US"/>
        </w:rPr>
        <w:t>[</w:t>
      </w:r>
      <w:r w:rsidR="00471F97" w:rsidRPr="000577A6">
        <w:rPr>
          <w:rFonts w:ascii="Times New Roman" w:hAnsi="Times New Roman" w:cs="Times New Roman"/>
          <w:sz w:val="24"/>
          <w:szCs w:val="24"/>
          <w:lang w:val="en-US"/>
        </w:rPr>
        <w:t>8</w:t>
      </w:r>
      <w:r w:rsidR="001F0EE2" w:rsidRPr="000577A6">
        <w:rPr>
          <w:rFonts w:ascii="Times New Roman" w:hAnsi="Times New Roman" w:cs="Times New Roman"/>
          <w:sz w:val="24"/>
          <w:szCs w:val="24"/>
          <w:lang w:val="en-US"/>
        </w:rPr>
        <w:t>]</w:t>
      </w:r>
      <w:r w:rsidR="008476A5">
        <w:rPr>
          <w:rFonts w:ascii="Times New Roman" w:hAnsi="Times New Roman" w:cs="Times New Roman"/>
          <w:sz w:val="24"/>
          <w:szCs w:val="24"/>
          <w:lang w:val="en-US"/>
        </w:rPr>
        <w:t>.</w:t>
      </w:r>
      <w:r w:rsidR="009F098D" w:rsidRPr="000577A6">
        <w:rPr>
          <w:rFonts w:ascii="Times New Roman" w:hAnsi="Times New Roman" w:cs="Times New Roman"/>
          <w:sz w:val="24"/>
          <w:szCs w:val="24"/>
          <w:lang w:val="en-US"/>
        </w:rPr>
        <w:t xml:space="preserve"> Amidst these efforts made by the school, </w:t>
      </w:r>
      <w:r w:rsidR="00836F4F" w:rsidRPr="000577A6">
        <w:rPr>
          <w:rFonts w:ascii="Times New Roman" w:hAnsi="Times New Roman" w:cs="Times New Roman"/>
          <w:sz w:val="24"/>
          <w:szCs w:val="24"/>
          <w:lang w:val="en-US"/>
        </w:rPr>
        <w:t xml:space="preserve">student meal plans allow access for students to have </w:t>
      </w:r>
      <w:r w:rsidR="00DD3C89" w:rsidRPr="000577A6">
        <w:rPr>
          <w:rFonts w:ascii="Times New Roman" w:hAnsi="Times New Roman" w:cs="Times New Roman"/>
          <w:sz w:val="24"/>
          <w:szCs w:val="24"/>
          <w:lang w:val="en-US"/>
        </w:rPr>
        <w:t>food from all vendors on campus, enabling them to have fast food alternatives</w:t>
      </w:r>
      <w:r w:rsidR="001A4780" w:rsidRPr="000577A6">
        <w:rPr>
          <w:rFonts w:ascii="Times New Roman" w:hAnsi="Times New Roman" w:cs="Times New Roman"/>
          <w:sz w:val="24"/>
          <w:szCs w:val="24"/>
          <w:lang w:val="en-US"/>
        </w:rPr>
        <w:t xml:space="preserve"> such as Pizza Pizza, Subway, Starbucks, etc. </w:t>
      </w:r>
      <w:r w:rsidR="005E5AD1" w:rsidRPr="000577A6">
        <w:rPr>
          <w:rFonts w:ascii="Times New Roman" w:hAnsi="Times New Roman" w:cs="Times New Roman"/>
          <w:sz w:val="24"/>
          <w:szCs w:val="24"/>
          <w:lang w:val="en-US"/>
        </w:rPr>
        <w:t xml:space="preserve">These </w:t>
      </w:r>
      <w:r w:rsidR="008645AB" w:rsidRPr="000577A6">
        <w:rPr>
          <w:rFonts w:ascii="Times New Roman" w:hAnsi="Times New Roman" w:cs="Times New Roman"/>
          <w:sz w:val="24"/>
          <w:szCs w:val="24"/>
          <w:lang w:val="en-US"/>
        </w:rPr>
        <w:t>alternatives</w:t>
      </w:r>
      <w:r w:rsidR="005E5AD1" w:rsidRPr="000577A6">
        <w:rPr>
          <w:rFonts w:ascii="Times New Roman" w:hAnsi="Times New Roman" w:cs="Times New Roman"/>
          <w:sz w:val="24"/>
          <w:szCs w:val="24"/>
          <w:lang w:val="en-US"/>
        </w:rPr>
        <w:t xml:space="preserve"> generally are more popular amongst students, making the efforts of </w:t>
      </w:r>
      <w:r w:rsidR="00AA5D72" w:rsidRPr="000577A6">
        <w:rPr>
          <w:rFonts w:ascii="Times New Roman" w:hAnsi="Times New Roman" w:cs="Times New Roman"/>
          <w:sz w:val="24"/>
          <w:szCs w:val="24"/>
          <w:lang w:val="en-US"/>
        </w:rPr>
        <w:t xml:space="preserve">healthy eating through the </w:t>
      </w:r>
      <w:r w:rsidR="00AB136A" w:rsidRPr="000577A6">
        <w:rPr>
          <w:rFonts w:ascii="Times New Roman" w:hAnsi="Times New Roman" w:cs="Times New Roman"/>
          <w:sz w:val="24"/>
          <w:szCs w:val="24"/>
          <w:lang w:val="en-US"/>
        </w:rPr>
        <w:t xml:space="preserve">meal plan </w:t>
      </w:r>
      <w:r w:rsidR="00D24A08" w:rsidRPr="000577A6">
        <w:rPr>
          <w:rFonts w:ascii="Times New Roman" w:hAnsi="Times New Roman" w:cs="Times New Roman"/>
          <w:sz w:val="24"/>
          <w:szCs w:val="24"/>
          <w:lang w:val="en-US"/>
        </w:rPr>
        <w:t xml:space="preserve">less appealing by comparison. </w:t>
      </w:r>
      <w:r w:rsidR="00E8122C" w:rsidRPr="000577A6">
        <w:rPr>
          <w:rFonts w:ascii="Times New Roman" w:hAnsi="Times New Roman" w:cs="Times New Roman"/>
          <w:sz w:val="24"/>
          <w:szCs w:val="24"/>
          <w:lang w:val="en-US"/>
        </w:rPr>
        <w:t>Students would much prefer the convenience and familiarity of these fast</w:t>
      </w:r>
      <w:r w:rsidR="005474E1" w:rsidRPr="000577A6">
        <w:rPr>
          <w:rFonts w:ascii="Times New Roman" w:hAnsi="Times New Roman" w:cs="Times New Roman"/>
          <w:sz w:val="24"/>
          <w:szCs w:val="24"/>
          <w:lang w:val="en-US"/>
        </w:rPr>
        <w:t>-</w:t>
      </w:r>
      <w:r w:rsidR="00E8122C" w:rsidRPr="000577A6">
        <w:rPr>
          <w:rFonts w:ascii="Times New Roman" w:hAnsi="Times New Roman" w:cs="Times New Roman"/>
          <w:sz w:val="24"/>
          <w:szCs w:val="24"/>
          <w:lang w:val="en-US"/>
        </w:rPr>
        <w:t>food alternatives, which can sometimes overshadow the healthier options provided by the university's dedicated dietitians.</w:t>
      </w:r>
      <w:r w:rsidR="00DF25CE" w:rsidRPr="000577A6">
        <w:rPr>
          <w:rFonts w:ascii="Times New Roman" w:hAnsi="Times New Roman" w:cs="Times New Roman"/>
          <w:sz w:val="24"/>
          <w:szCs w:val="24"/>
          <w:lang w:val="en-US"/>
        </w:rPr>
        <w:t xml:space="preserve"> </w:t>
      </w:r>
    </w:p>
    <w:p w14:paraId="419534E3" w14:textId="77777777" w:rsidR="001C44DB" w:rsidRDefault="001C44DB" w:rsidP="00452930">
      <w:pPr>
        <w:rPr>
          <w:lang w:val="en-US"/>
        </w:rPr>
      </w:pPr>
    </w:p>
    <w:p w14:paraId="5B5D6CE4" w14:textId="43A8A2BC" w:rsidR="008A119A" w:rsidRPr="000577A6" w:rsidRDefault="008A119A" w:rsidP="000577A6">
      <w:pPr>
        <w:rPr>
          <w:rFonts w:ascii="Times New Roman" w:hAnsi="Times New Roman" w:cs="Times New Roman"/>
          <w:b/>
          <w:sz w:val="24"/>
          <w:szCs w:val="24"/>
          <w:lang w:val="en-US"/>
        </w:rPr>
      </w:pPr>
      <w:r w:rsidRPr="000577A6">
        <w:rPr>
          <w:rFonts w:ascii="Times New Roman" w:hAnsi="Times New Roman" w:cs="Times New Roman"/>
          <w:b/>
          <w:sz w:val="24"/>
          <w:szCs w:val="24"/>
          <w:lang w:val="en-US"/>
        </w:rPr>
        <w:t>University Health and Wellness Programs</w:t>
      </w:r>
    </w:p>
    <w:p w14:paraId="3201E09A" w14:textId="72D3E900" w:rsidR="005C23B5" w:rsidRPr="000577A6" w:rsidRDefault="009F2250" w:rsidP="009F2250">
      <w:pPr>
        <w:rPr>
          <w:rFonts w:ascii="Times New Roman" w:hAnsi="Times New Roman" w:cs="Times New Roman"/>
          <w:sz w:val="24"/>
          <w:szCs w:val="24"/>
          <w:lang w:val="en-US"/>
        </w:rPr>
      </w:pPr>
      <w:r w:rsidRPr="000577A6">
        <w:rPr>
          <w:rFonts w:ascii="Times New Roman" w:hAnsi="Times New Roman" w:cs="Times New Roman"/>
          <w:sz w:val="24"/>
          <w:szCs w:val="24"/>
          <w:lang w:val="en-US"/>
        </w:rPr>
        <w:t xml:space="preserve">At the University of Waterloo, there are campus health and wellbeing programs that educate and encourage students to make healthier </w:t>
      </w:r>
      <w:r w:rsidR="00A854CC" w:rsidRPr="000577A6">
        <w:rPr>
          <w:rFonts w:ascii="Times New Roman" w:hAnsi="Times New Roman" w:cs="Times New Roman"/>
          <w:sz w:val="24"/>
          <w:szCs w:val="24"/>
          <w:lang w:val="en-US"/>
        </w:rPr>
        <w:t xml:space="preserve">choices in their day to day lives. There are charts situated </w:t>
      </w:r>
      <w:r w:rsidR="00A854CC" w:rsidRPr="000577A6">
        <w:rPr>
          <w:rFonts w:ascii="Times New Roman" w:hAnsi="Times New Roman" w:cs="Times New Roman"/>
          <w:sz w:val="24"/>
          <w:szCs w:val="24"/>
          <w:lang w:val="en-US"/>
        </w:rPr>
        <w:lastRenderedPageBreak/>
        <w:t>throughout campus that advise students to make these choices, showcasing healthier portion sizes, healthier alternative for the betterment of students</w:t>
      </w:r>
      <w:r w:rsidR="008476A5">
        <w:rPr>
          <w:rFonts w:ascii="Times New Roman" w:hAnsi="Times New Roman" w:cs="Times New Roman"/>
          <w:sz w:val="24"/>
          <w:szCs w:val="24"/>
          <w:lang w:val="en-US"/>
        </w:rPr>
        <w:t xml:space="preserve"> as per</w:t>
      </w:r>
      <w:r w:rsidR="00A854CC" w:rsidRPr="000577A6">
        <w:rPr>
          <w:rFonts w:ascii="Times New Roman" w:hAnsi="Times New Roman" w:cs="Times New Roman"/>
          <w:sz w:val="24"/>
          <w:szCs w:val="24"/>
          <w:lang w:val="en-US"/>
        </w:rPr>
        <w:t xml:space="preserve"> </w:t>
      </w:r>
      <w:r w:rsidR="00425A10" w:rsidRPr="000577A6">
        <w:rPr>
          <w:rFonts w:ascii="Times New Roman" w:hAnsi="Times New Roman" w:cs="Times New Roman"/>
          <w:sz w:val="24"/>
          <w:szCs w:val="24"/>
          <w:lang w:val="en-US"/>
        </w:rPr>
        <w:t>[</w:t>
      </w:r>
      <w:r w:rsidR="004C6CF8" w:rsidRPr="000577A6">
        <w:rPr>
          <w:rFonts w:ascii="Times New Roman" w:hAnsi="Times New Roman" w:cs="Times New Roman"/>
          <w:sz w:val="24"/>
          <w:szCs w:val="24"/>
          <w:lang w:val="en-US"/>
        </w:rPr>
        <w:t>9</w:t>
      </w:r>
      <w:r w:rsidR="00425A10" w:rsidRPr="000577A6">
        <w:rPr>
          <w:rFonts w:ascii="Times New Roman" w:hAnsi="Times New Roman" w:cs="Times New Roman"/>
          <w:sz w:val="24"/>
          <w:szCs w:val="24"/>
          <w:lang w:val="en-US"/>
        </w:rPr>
        <w:t>]</w:t>
      </w:r>
      <w:r w:rsidR="008476A5">
        <w:rPr>
          <w:rFonts w:ascii="Times New Roman" w:hAnsi="Times New Roman" w:cs="Times New Roman"/>
          <w:sz w:val="24"/>
          <w:szCs w:val="24"/>
          <w:lang w:val="en-US"/>
        </w:rPr>
        <w:t xml:space="preserve">. </w:t>
      </w:r>
      <w:r w:rsidR="00A854CC" w:rsidRPr="000577A6">
        <w:rPr>
          <w:rFonts w:ascii="Times New Roman" w:hAnsi="Times New Roman" w:cs="Times New Roman"/>
          <w:sz w:val="24"/>
          <w:szCs w:val="24"/>
          <w:lang w:val="en-US"/>
        </w:rPr>
        <w:t>However</w:t>
      </w:r>
      <w:r w:rsidR="00D54099" w:rsidRPr="000577A6">
        <w:rPr>
          <w:rFonts w:ascii="Times New Roman" w:hAnsi="Times New Roman" w:cs="Times New Roman"/>
          <w:sz w:val="24"/>
          <w:szCs w:val="24"/>
          <w:lang w:val="en-US"/>
        </w:rPr>
        <w:t>,</w:t>
      </w:r>
      <w:r w:rsidR="00A854CC" w:rsidRPr="000577A6">
        <w:rPr>
          <w:rFonts w:ascii="Times New Roman" w:hAnsi="Times New Roman" w:cs="Times New Roman"/>
          <w:sz w:val="24"/>
          <w:szCs w:val="24"/>
          <w:lang w:val="en-US"/>
        </w:rPr>
        <w:t xml:space="preserve"> there </w:t>
      </w:r>
      <w:r w:rsidR="009105D7" w:rsidRPr="000577A6">
        <w:rPr>
          <w:rFonts w:ascii="Times New Roman" w:hAnsi="Times New Roman" w:cs="Times New Roman"/>
          <w:sz w:val="24"/>
          <w:szCs w:val="24"/>
          <w:lang w:val="en-US"/>
        </w:rPr>
        <w:t>are many</w:t>
      </w:r>
      <w:r w:rsidR="00A854CC" w:rsidRPr="000577A6">
        <w:rPr>
          <w:rFonts w:ascii="Times New Roman" w:hAnsi="Times New Roman" w:cs="Times New Roman"/>
          <w:sz w:val="24"/>
          <w:szCs w:val="24"/>
          <w:lang w:val="en-US"/>
        </w:rPr>
        <w:t xml:space="preserve"> drawbacks </w:t>
      </w:r>
      <w:r w:rsidR="009105D7" w:rsidRPr="000577A6">
        <w:rPr>
          <w:rFonts w:ascii="Times New Roman" w:hAnsi="Times New Roman" w:cs="Times New Roman"/>
          <w:sz w:val="24"/>
          <w:szCs w:val="24"/>
          <w:lang w:val="en-US"/>
        </w:rPr>
        <w:t xml:space="preserve">to </w:t>
      </w:r>
      <w:r w:rsidR="009375F3" w:rsidRPr="000577A6">
        <w:rPr>
          <w:rFonts w:ascii="Times New Roman" w:hAnsi="Times New Roman" w:cs="Times New Roman"/>
          <w:sz w:val="24"/>
          <w:szCs w:val="24"/>
          <w:lang w:val="en-US"/>
        </w:rPr>
        <w:t>these systems</w:t>
      </w:r>
      <w:r w:rsidR="006F0C1D" w:rsidRPr="000577A6">
        <w:rPr>
          <w:rFonts w:ascii="Times New Roman" w:hAnsi="Times New Roman" w:cs="Times New Roman"/>
          <w:sz w:val="24"/>
          <w:szCs w:val="24"/>
          <w:lang w:val="en-US"/>
        </w:rPr>
        <w:t xml:space="preserve">. Students live busy lives, often rushing to go from one class to another, </w:t>
      </w:r>
      <w:r w:rsidR="009D7A99" w:rsidRPr="000577A6">
        <w:rPr>
          <w:rFonts w:ascii="Times New Roman" w:hAnsi="Times New Roman" w:cs="Times New Roman"/>
          <w:sz w:val="24"/>
          <w:szCs w:val="24"/>
          <w:lang w:val="en-US"/>
        </w:rPr>
        <w:t>which often means they are not paying attention to their surroundings. The University of Waterloo</w:t>
      </w:r>
      <w:r w:rsidR="007B5D6C" w:rsidRPr="000577A6">
        <w:rPr>
          <w:rFonts w:ascii="Times New Roman" w:hAnsi="Times New Roman" w:cs="Times New Roman"/>
          <w:sz w:val="24"/>
          <w:szCs w:val="24"/>
          <w:lang w:val="en-US"/>
        </w:rPr>
        <w:t>’s health and awareness team</w:t>
      </w:r>
      <w:r w:rsidR="00E342C7" w:rsidRPr="000577A6">
        <w:rPr>
          <w:rFonts w:ascii="Times New Roman" w:hAnsi="Times New Roman" w:cs="Times New Roman"/>
          <w:sz w:val="24"/>
          <w:szCs w:val="24"/>
          <w:lang w:val="en-US"/>
        </w:rPr>
        <w:t xml:space="preserve"> puts up many posters for their initiative around the campus, near food </w:t>
      </w:r>
      <w:r w:rsidR="00B13063" w:rsidRPr="000577A6">
        <w:rPr>
          <w:rFonts w:ascii="Times New Roman" w:hAnsi="Times New Roman" w:cs="Times New Roman"/>
          <w:sz w:val="24"/>
          <w:szCs w:val="24"/>
          <w:lang w:val="en-US"/>
        </w:rPr>
        <w:t xml:space="preserve">distribution areas, </w:t>
      </w:r>
      <w:r w:rsidR="004B5EE7" w:rsidRPr="000577A6">
        <w:rPr>
          <w:rFonts w:ascii="Times New Roman" w:hAnsi="Times New Roman" w:cs="Times New Roman"/>
          <w:sz w:val="24"/>
          <w:szCs w:val="24"/>
          <w:lang w:val="en-US"/>
        </w:rPr>
        <w:t xml:space="preserve">however many students are unaware of these informative </w:t>
      </w:r>
      <w:r w:rsidR="00F81D23" w:rsidRPr="000577A6">
        <w:rPr>
          <w:rFonts w:ascii="Times New Roman" w:hAnsi="Times New Roman" w:cs="Times New Roman"/>
          <w:sz w:val="24"/>
          <w:szCs w:val="24"/>
          <w:lang w:val="en-US"/>
        </w:rPr>
        <w:t xml:space="preserve">pieces of literature, and often are </w:t>
      </w:r>
      <w:r w:rsidR="005B51D7" w:rsidRPr="000577A6">
        <w:rPr>
          <w:rFonts w:ascii="Times New Roman" w:hAnsi="Times New Roman" w:cs="Times New Roman"/>
          <w:sz w:val="24"/>
          <w:szCs w:val="24"/>
          <w:lang w:val="en-US"/>
        </w:rPr>
        <w:t xml:space="preserve">disregarding </w:t>
      </w:r>
      <w:r w:rsidR="00A0156E" w:rsidRPr="000577A6">
        <w:rPr>
          <w:rFonts w:ascii="Times New Roman" w:hAnsi="Times New Roman" w:cs="Times New Roman"/>
          <w:sz w:val="24"/>
          <w:szCs w:val="24"/>
          <w:lang w:val="en-US"/>
        </w:rPr>
        <w:t xml:space="preserve">them at the time ordering food </w:t>
      </w:r>
      <w:r w:rsidR="00EE7358" w:rsidRPr="000577A6">
        <w:rPr>
          <w:rFonts w:ascii="Times New Roman" w:hAnsi="Times New Roman" w:cs="Times New Roman"/>
          <w:sz w:val="24"/>
          <w:szCs w:val="24"/>
          <w:lang w:val="en-US"/>
        </w:rPr>
        <w:t>to</w:t>
      </w:r>
      <w:r w:rsidR="00A0156E" w:rsidRPr="000577A6">
        <w:rPr>
          <w:rFonts w:ascii="Times New Roman" w:hAnsi="Times New Roman" w:cs="Times New Roman"/>
          <w:sz w:val="24"/>
          <w:szCs w:val="24"/>
          <w:lang w:val="en-US"/>
        </w:rPr>
        <w:t xml:space="preserve"> save time.</w:t>
      </w:r>
      <w:r w:rsidR="00EE7358" w:rsidRPr="000577A6">
        <w:rPr>
          <w:rFonts w:ascii="Times New Roman" w:hAnsi="Times New Roman" w:cs="Times New Roman"/>
          <w:sz w:val="24"/>
          <w:szCs w:val="24"/>
          <w:lang w:val="en-US"/>
        </w:rPr>
        <w:t xml:space="preserve"> Additionally, many of these posters are situated near the food vendors on campus, and campus associated residences, for students with meal plans. Those who are living off campus are not subject to encountering the various posters posted </w:t>
      </w:r>
      <w:r w:rsidR="009E2592" w:rsidRPr="000577A6">
        <w:rPr>
          <w:rFonts w:ascii="Times New Roman" w:hAnsi="Times New Roman" w:cs="Times New Roman"/>
          <w:sz w:val="24"/>
          <w:szCs w:val="24"/>
          <w:lang w:val="en-US"/>
        </w:rPr>
        <w:t>at on campus residences</w:t>
      </w:r>
      <w:r w:rsidR="000577A6">
        <w:rPr>
          <w:rFonts w:ascii="Times New Roman" w:hAnsi="Times New Roman" w:cs="Times New Roman"/>
          <w:sz w:val="24"/>
          <w:szCs w:val="24"/>
          <w:lang w:val="en-US"/>
        </w:rPr>
        <w:t>.</w:t>
      </w:r>
    </w:p>
    <w:p w14:paraId="7311F74A" w14:textId="77777777" w:rsidR="003A02F6" w:rsidRDefault="003A02F6" w:rsidP="00D96D57">
      <w:pPr>
        <w:pStyle w:val="Heading2"/>
        <w:rPr>
          <w:lang w:val="en-US"/>
        </w:rPr>
      </w:pPr>
    </w:p>
    <w:p w14:paraId="7130EAAB" w14:textId="12CCB3AB" w:rsidR="00D96D57" w:rsidRDefault="00D96D57" w:rsidP="003A02F6">
      <w:pPr>
        <w:pStyle w:val="Heading2"/>
        <w:rPr>
          <w:lang w:val="en-US"/>
        </w:rPr>
      </w:pPr>
      <w:r>
        <w:rPr>
          <w:lang w:val="en-US"/>
        </w:rPr>
        <w:t>Requirement Specification</w:t>
      </w:r>
    </w:p>
    <w:p w14:paraId="446D2E86" w14:textId="564FFC5D" w:rsidR="00D96D57" w:rsidRPr="000577A6" w:rsidRDefault="00D96D57" w:rsidP="000577A6">
      <w:pPr>
        <w:rPr>
          <w:rFonts w:ascii="Times New Roman" w:hAnsi="Times New Roman" w:cs="Times New Roman"/>
          <w:b/>
          <w:sz w:val="24"/>
          <w:szCs w:val="24"/>
          <w:lang w:val="en-US"/>
        </w:rPr>
      </w:pPr>
      <w:bookmarkStart w:id="2" w:name="_Hlk149531022"/>
      <w:r w:rsidRPr="000577A6">
        <w:rPr>
          <w:rFonts w:ascii="Times New Roman" w:hAnsi="Times New Roman" w:cs="Times New Roman"/>
          <w:b/>
          <w:sz w:val="24"/>
          <w:szCs w:val="24"/>
          <w:lang w:val="en-US"/>
        </w:rPr>
        <w:t>Specification #1</w:t>
      </w:r>
    </w:p>
    <w:p w14:paraId="280B2956" w14:textId="77777777" w:rsidR="00E927FD" w:rsidRPr="00E927FD" w:rsidRDefault="00E927FD" w:rsidP="00E927FD">
      <w:pPr>
        <w:rPr>
          <w:rFonts w:ascii="Times New Roman" w:eastAsia="Times New Roman" w:hAnsi="Times New Roman" w:cs="Times New Roman"/>
          <w:color w:val="D1D5DB"/>
          <w:kern w:val="0"/>
          <w:sz w:val="24"/>
          <w:szCs w:val="24"/>
          <w:lang w:eastAsia="en-CA"/>
          <w14:ligatures w14:val="none"/>
        </w:rPr>
      </w:pPr>
      <w:r w:rsidRPr="00E927FD">
        <w:rPr>
          <w:rFonts w:ascii="Times New Roman" w:hAnsi="Times New Roman" w:cs="Times New Roman"/>
        </w:rPr>
        <w:t xml:space="preserve">Weight Measurement Accuracy: </w:t>
      </w:r>
    </w:p>
    <w:p w14:paraId="59599207" w14:textId="2BD97C64" w:rsidR="00776EAA" w:rsidRDefault="00E927FD" w:rsidP="00925195">
      <w:pPr>
        <w:rPr>
          <w:rFonts w:ascii="Times New Roman" w:hAnsi="Times New Roman" w:cs="Times New Roman"/>
        </w:rPr>
      </w:pPr>
      <w:r w:rsidRPr="00036B26">
        <w:rPr>
          <w:rFonts w:ascii="Times New Roman" w:hAnsi="Times New Roman" w:cs="Times New Roman"/>
        </w:rPr>
        <w:t>The system's load cell shall accurately and reliably measure the weight of the specified food item with a margin of error not exceeding ±1 gram</w:t>
      </w:r>
      <w:r w:rsidR="008D0A09">
        <w:rPr>
          <w:rFonts w:ascii="Times New Roman" w:hAnsi="Times New Roman" w:cs="Times New Roman"/>
        </w:rPr>
        <w:t xml:space="preserve">, as </w:t>
      </w:r>
      <w:r w:rsidR="000119D9">
        <w:rPr>
          <w:rFonts w:ascii="Times New Roman" w:hAnsi="Times New Roman" w:cs="Times New Roman"/>
        </w:rPr>
        <w:t xml:space="preserve">recommended </w:t>
      </w:r>
      <w:r w:rsidR="008D0A09">
        <w:rPr>
          <w:rFonts w:ascii="Times New Roman" w:hAnsi="Times New Roman" w:cs="Times New Roman"/>
        </w:rPr>
        <w:t>by</w:t>
      </w:r>
      <w:r w:rsidR="002B11CA">
        <w:rPr>
          <w:rFonts w:ascii="Times New Roman" w:hAnsi="Times New Roman" w:cs="Times New Roman"/>
        </w:rPr>
        <w:t xml:space="preserve"> </w:t>
      </w:r>
      <w:r w:rsidR="00925195">
        <w:rPr>
          <w:rFonts w:ascii="Times New Roman" w:hAnsi="Times New Roman" w:cs="Times New Roman"/>
        </w:rPr>
        <w:t>[</w:t>
      </w:r>
      <w:r w:rsidR="004C6CF8">
        <w:rPr>
          <w:rFonts w:ascii="Times New Roman" w:hAnsi="Times New Roman" w:cs="Times New Roman"/>
        </w:rPr>
        <w:t>10</w:t>
      </w:r>
      <w:r w:rsidR="00925195">
        <w:rPr>
          <w:rFonts w:ascii="Times New Roman" w:hAnsi="Times New Roman" w:cs="Times New Roman"/>
        </w:rPr>
        <w:t>]</w:t>
      </w:r>
      <w:r w:rsidR="008D0A09">
        <w:rPr>
          <w:rFonts w:ascii="Times New Roman" w:hAnsi="Times New Roman" w:cs="Times New Roman"/>
        </w:rPr>
        <w:t>.</w:t>
      </w:r>
    </w:p>
    <w:p w14:paraId="0D511C6F" w14:textId="6023D2C4" w:rsidR="00D96D57" w:rsidRPr="000577A6" w:rsidRDefault="00D96D57" w:rsidP="000577A6">
      <w:pPr>
        <w:rPr>
          <w:rFonts w:ascii="Times New Roman" w:hAnsi="Times New Roman" w:cs="Times New Roman"/>
          <w:b/>
          <w:sz w:val="24"/>
          <w:szCs w:val="24"/>
          <w:lang w:val="en-US"/>
        </w:rPr>
      </w:pPr>
      <w:r w:rsidRPr="000577A6">
        <w:rPr>
          <w:rFonts w:ascii="Times New Roman" w:hAnsi="Times New Roman" w:cs="Times New Roman"/>
          <w:b/>
          <w:sz w:val="24"/>
          <w:szCs w:val="24"/>
          <w:lang w:val="en-US"/>
        </w:rPr>
        <w:t>Specification #</w:t>
      </w:r>
      <w:r>
        <w:rPr>
          <w:rFonts w:ascii="Times New Roman" w:hAnsi="Times New Roman" w:cs="Times New Roman"/>
          <w:b/>
          <w:sz w:val="24"/>
          <w:szCs w:val="24"/>
          <w:lang w:val="en-US"/>
        </w:rPr>
        <w:t>2</w:t>
      </w:r>
    </w:p>
    <w:p w14:paraId="2B504FF1" w14:textId="22ED403F" w:rsidR="00EA0C11" w:rsidRPr="00EA0C11" w:rsidRDefault="00EA0C11" w:rsidP="00EA0C11">
      <w:pPr>
        <w:rPr>
          <w:rFonts w:ascii="Times New Roman" w:hAnsi="Times New Roman" w:cs="Times New Roman"/>
        </w:rPr>
      </w:pPr>
      <w:r w:rsidRPr="00EA0C11">
        <w:rPr>
          <w:rFonts w:ascii="Times New Roman" w:hAnsi="Times New Roman" w:cs="Times New Roman"/>
        </w:rPr>
        <w:t xml:space="preserve">User Interface and Display using </w:t>
      </w:r>
      <w:r w:rsidR="00216376">
        <w:rPr>
          <w:rFonts w:ascii="Times New Roman" w:hAnsi="Times New Roman" w:cs="Times New Roman"/>
        </w:rPr>
        <w:t>80x30 mm</w:t>
      </w:r>
      <w:r w:rsidRPr="00EA0C11">
        <w:rPr>
          <w:rFonts w:ascii="Times New Roman" w:hAnsi="Times New Roman" w:cs="Times New Roman"/>
        </w:rPr>
        <w:t xml:space="preserve"> LCD:</w:t>
      </w:r>
    </w:p>
    <w:p w14:paraId="4C6ABB0A" w14:textId="555DFF62" w:rsidR="008B3A12" w:rsidRPr="00634A5D" w:rsidRDefault="00216376" w:rsidP="00D96D57">
      <w:pPr>
        <w:rPr>
          <w:rFonts w:ascii="Times New Roman" w:hAnsi="Times New Roman" w:cs="Times New Roman"/>
        </w:rPr>
      </w:pPr>
      <w:r>
        <w:rPr>
          <w:rFonts w:ascii="Times New Roman" w:hAnsi="Times New Roman" w:cs="Times New Roman"/>
        </w:rPr>
        <w:t>T</w:t>
      </w:r>
      <w:r w:rsidR="00EA0C11" w:rsidRPr="00EA0C11">
        <w:rPr>
          <w:rFonts w:ascii="Times New Roman" w:hAnsi="Times New Roman" w:cs="Times New Roman"/>
        </w:rPr>
        <w:t xml:space="preserve">he system shall integrate a </w:t>
      </w:r>
      <w:r>
        <w:rPr>
          <w:rFonts w:ascii="Times New Roman" w:hAnsi="Times New Roman" w:cs="Times New Roman"/>
        </w:rPr>
        <w:t>80x30 mm</w:t>
      </w:r>
      <w:r w:rsidR="00EA0C11" w:rsidRPr="00EA0C11">
        <w:rPr>
          <w:rFonts w:ascii="Times New Roman" w:hAnsi="Times New Roman" w:cs="Times New Roman"/>
        </w:rPr>
        <w:t xml:space="preserve"> LCD display</w:t>
      </w:r>
      <w:r w:rsidR="008D0A09">
        <w:rPr>
          <w:rFonts w:ascii="Times New Roman" w:hAnsi="Times New Roman" w:cs="Times New Roman"/>
        </w:rPr>
        <w:t xml:space="preserve">, as </w:t>
      </w:r>
      <w:r w:rsidR="000119D9">
        <w:rPr>
          <w:rFonts w:ascii="Times New Roman" w:hAnsi="Times New Roman" w:cs="Times New Roman"/>
        </w:rPr>
        <w:t>recommended</w:t>
      </w:r>
      <w:r w:rsidR="008D0A09">
        <w:rPr>
          <w:rFonts w:ascii="Times New Roman" w:hAnsi="Times New Roman" w:cs="Times New Roman"/>
        </w:rPr>
        <w:t xml:space="preserve"> by</w:t>
      </w:r>
      <w:r w:rsidR="00EA0C11" w:rsidRPr="00EA0C11">
        <w:rPr>
          <w:rFonts w:ascii="Times New Roman" w:hAnsi="Times New Roman" w:cs="Times New Roman"/>
        </w:rPr>
        <w:t xml:space="preserve"> </w:t>
      </w:r>
      <w:r w:rsidR="00A56B40">
        <w:rPr>
          <w:rFonts w:ascii="Times New Roman" w:hAnsi="Times New Roman" w:cs="Times New Roman"/>
        </w:rPr>
        <w:t>[</w:t>
      </w:r>
      <w:r w:rsidR="004C6CF8">
        <w:rPr>
          <w:rFonts w:ascii="Times New Roman" w:hAnsi="Times New Roman" w:cs="Times New Roman"/>
        </w:rPr>
        <w:t>11</w:t>
      </w:r>
      <w:r w:rsidR="00A56B40">
        <w:rPr>
          <w:rFonts w:ascii="Times New Roman" w:hAnsi="Times New Roman" w:cs="Times New Roman"/>
        </w:rPr>
        <w:t>]</w:t>
      </w:r>
      <w:r w:rsidR="008D0A09">
        <w:rPr>
          <w:rFonts w:ascii="Times New Roman" w:hAnsi="Times New Roman" w:cs="Times New Roman"/>
        </w:rPr>
        <w:t>.</w:t>
      </w:r>
    </w:p>
    <w:p w14:paraId="4C674F71" w14:textId="1C1C537D" w:rsidR="00D96D57" w:rsidRDefault="00D96D57" w:rsidP="00D96D57">
      <w:pPr>
        <w:rPr>
          <w:rFonts w:ascii="Times New Roman" w:hAnsi="Times New Roman" w:cs="Times New Roman"/>
          <w:b/>
          <w:sz w:val="24"/>
          <w:szCs w:val="24"/>
          <w:lang w:val="en-US"/>
        </w:rPr>
      </w:pPr>
      <w:r w:rsidRPr="000577A6">
        <w:rPr>
          <w:rFonts w:ascii="Times New Roman" w:hAnsi="Times New Roman" w:cs="Times New Roman"/>
          <w:b/>
          <w:sz w:val="24"/>
          <w:szCs w:val="24"/>
          <w:lang w:val="en-US"/>
        </w:rPr>
        <w:t>Specification #</w:t>
      </w:r>
      <w:r>
        <w:rPr>
          <w:rFonts w:ascii="Times New Roman" w:hAnsi="Times New Roman" w:cs="Times New Roman"/>
          <w:b/>
          <w:sz w:val="24"/>
          <w:szCs w:val="24"/>
          <w:lang w:val="en-US"/>
        </w:rPr>
        <w:t>3</w:t>
      </w:r>
    </w:p>
    <w:p w14:paraId="7A22194D" w14:textId="576BA2F5" w:rsidR="008B3A12" w:rsidRPr="000577A6" w:rsidRDefault="00077822" w:rsidP="00D96D57">
      <w:pPr>
        <w:rPr>
          <w:rFonts w:ascii="Times New Roman" w:hAnsi="Times New Roman" w:cs="Times New Roman"/>
          <w:b/>
          <w:sz w:val="24"/>
          <w:szCs w:val="24"/>
          <w:lang w:val="en-US"/>
        </w:rPr>
      </w:pPr>
      <w:r w:rsidRPr="00077822">
        <w:rPr>
          <w:rFonts w:ascii="Times New Roman" w:hAnsi="Times New Roman" w:cs="Times New Roman"/>
        </w:rPr>
        <w:t>Dietary goals may include Weight Loss (e.g., 500 calories deficit per day), Weight Maintenance (e.g., equal to BMR), Muscle Gain (e.g., 300-500 calories surplus per day)</w:t>
      </w:r>
      <w:r w:rsidR="00216376">
        <w:rPr>
          <w:rFonts w:ascii="Times New Roman" w:hAnsi="Times New Roman" w:cs="Times New Roman"/>
        </w:rPr>
        <w:t>. [</w:t>
      </w:r>
      <w:r w:rsidR="004C6CF8">
        <w:rPr>
          <w:rFonts w:ascii="Times New Roman" w:hAnsi="Times New Roman" w:cs="Times New Roman"/>
        </w:rPr>
        <w:t>12</w:t>
      </w:r>
      <w:r w:rsidR="00216376">
        <w:rPr>
          <w:rFonts w:ascii="Times New Roman" w:hAnsi="Times New Roman" w:cs="Times New Roman"/>
        </w:rPr>
        <w:t>]</w:t>
      </w:r>
    </w:p>
    <w:p w14:paraId="1576EFAC" w14:textId="0C8B27F0" w:rsidR="00D96D57" w:rsidRPr="000577A6" w:rsidRDefault="00D96D57" w:rsidP="000577A6">
      <w:pPr>
        <w:rPr>
          <w:rFonts w:ascii="Times New Roman" w:hAnsi="Times New Roman" w:cs="Times New Roman"/>
          <w:b/>
          <w:sz w:val="24"/>
          <w:szCs w:val="24"/>
          <w:lang w:val="en-US"/>
        </w:rPr>
      </w:pPr>
      <w:r w:rsidRPr="000577A6">
        <w:rPr>
          <w:rFonts w:ascii="Times New Roman" w:hAnsi="Times New Roman" w:cs="Times New Roman"/>
          <w:b/>
          <w:sz w:val="24"/>
          <w:szCs w:val="24"/>
          <w:lang w:val="en-US"/>
        </w:rPr>
        <w:t>Specification #</w:t>
      </w:r>
      <w:r>
        <w:rPr>
          <w:rFonts w:ascii="Times New Roman" w:hAnsi="Times New Roman" w:cs="Times New Roman"/>
          <w:b/>
          <w:sz w:val="24"/>
          <w:szCs w:val="24"/>
          <w:lang w:val="en-US"/>
        </w:rPr>
        <w:t>4</w:t>
      </w:r>
    </w:p>
    <w:p w14:paraId="0572005E" w14:textId="77777777" w:rsidR="00E45316" w:rsidRPr="00E45316" w:rsidRDefault="00E45316" w:rsidP="00E45316">
      <w:pPr>
        <w:rPr>
          <w:rFonts w:ascii="Times New Roman" w:hAnsi="Times New Roman" w:cs="Times New Roman"/>
        </w:rPr>
      </w:pPr>
      <w:r w:rsidRPr="00E45316">
        <w:rPr>
          <w:rFonts w:ascii="Times New Roman" w:hAnsi="Times New Roman" w:cs="Times New Roman"/>
        </w:rPr>
        <w:t>User Engagement Reminders:</w:t>
      </w:r>
    </w:p>
    <w:p w14:paraId="2A3DE7CA" w14:textId="1EEF55A2" w:rsidR="00D96D57" w:rsidRPr="00BC3A94" w:rsidRDefault="00E45316" w:rsidP="00D96D57">
      <w:pPr>
        <w:rPr>
          <w:rFonts w:ascii="Times New Roman" w:hAnsi="Times New Roman" w:cs="Times New Roman"/>
        </w:rPr>
      </w:pPr>
      <w:r w:rsidRPr="00E45316">
        <w:rPr>
          <w:rFonts w:ascii="Times New Roman" w:hAnsi="Times New Roman" w:cs="Times New Roman"/>
        </w:rPr>
        <w:t>The system shall send regular meal reminders to users every 3 to 4 hours to keep your blood sugar consistent and for your stomach to optimally digest</w:t>
      </w:r>
      <w:r w:rsidR="008D0A09">
        <w:rPr>
          <w:rFonts w:ascii="Times New Roman" w:hAnsi="Times New Roman" w:cs="Times New Roman"/>
        </w:rPr>
        <w:t>. The importance of regulated</w:t>
      </w:r>
      <w:r w:rsidR="000119D9">
        <w:rPr>
          <w:rFonts w:ascii="Times New Roman" w:hAnsi="Times New Roman" w:cs="Times New Roman"/>
        </w:rPr>
        <w:t xml:space="preserve"> mealtimes </w:t>
      </w:r>
      <w:r w:rsidR="008D0A09">
        <w:rPr>
          <w:rFonts w:ascii="Times New Roman" w:hAnsi="Times New Roman" w:cs="Times New Roman"/>
        </w:rPr>
        <w:t>is emphasised by [1</w:t>
      </w:r>
      <w:r w:rsidR="004C6CF8">
        <w:rPr>
          <w:rFonts w:ascii="Times New Roman" w:hAnsi="Times New Roman" w:cs="Times New Roman"/>
        </w:rPr>
        <w:t>3</w:t>
      </w:r>
      <w:r w:rsidR="008D0A09">
        <w:rPr>
          <w:rFonts w:ascii="Times New Roman" w:hAnsi="Times New Roman" w:cs="Times New Roman"/>
        </w:rPr>
        <w:t>]</w:t>
      </w:r>
      <w:r w:rsidRPr="00E45316">
        <w:rPr>
          <w:rFonts w:ascii="Times New Roman" w:hAnsi="Times New Roman" w:cs="Times New Roman"/>
        </w:rPr>
        <w:t>.</w:t>
      </w:r>
      <w:r>
        <w:rPr>
          <w:rFonts w:ascii="Times New Roman" w:hAnsi="Times New Roman" w:cs="Times New Roman"/>
        </w:rPr>
        <w:t xml:space="preserve"> </w:t>
      </w:r>
      <w:r w:rsidRPr="00E45316">
        <w:rPr>
          <w:rFonts w:ascii="Times New Roman" w:hAnsi="Times New Roman" w:cs="Times New Roman"/>
        </w:rPr>
        <w:t>A light will blink to serve as the notification.</w:t>
      </w:r>
      <w:r w:rsidR="00216376">
        <w:rPr>
          <w:rFonts w:ascii="Times New Roman" w:hAnsi="Times New Roman" w:cs="Times New Roman"/>
        </w:rPr>
        <w:t xml:space="preserve"> </w:t>
      </w:r>
    </w:p>
    <w:p w14:paraId="172E8201" w14:textId="71B18B32" w:rsidR="00D96D57" w:rsidRPr="000577A6" w:rsidRDefault="00D96D57" w:rsidP="000577A6">
      <w:pPr>
        <w:rPr>
          <w:rFonts w:ascii="Times New Roman" w:hAnsi="Times New Roman" w:cs="Times New Roman"/>
          <w:b/>
          <w:sz w:val="24"/>
          <w:szCs w:val="24"/>
          <w:lang w:val="en-US"/>
        </w:rPr>
      </w:pPr>
      <w:r w:rsidRPr="000577A6">
        <w:rPr>
          <w:rFonts w:ascii="Times New Roman" w:hAnsi="Times New Roman" w:cs="Times New Roman"/>
          <w:b/>
          <w:sz w:val="24"/>
          <w:szCs w:val="24"/>
          <w:lang w:val="en-US"/>
        </w:rPr>
        <w:t>Specification #</w:t>
      </w:r>
      <w:r>
        <w:rPr>
          <w:rFonts w:ascii="Times New Roman" w:hAnsi="Times New Roman" w:cs="Times New Roman"/>
          <w:b/>
          <w:sz w:val="24"/>
          <w:szCs w:val="24"/>
          <w:lang w:val="en-US"/>
        </w:rPr>
        <w:t>5</w:t>
      </w:r>
    </w:p>
    <w:p w14:paraId="3E2B1B2C" w14:textId="77777777" w:rsidR="008A0A65" w:rsidRPr="008A0A65" w:rsidRDefault="008A0A65" w:rsidP="008A0A65">
      <w:pPr>
        <w:rPr>
          <w:rFonts w:ascii="Times New Roman" w:eastAsia="Times New Roman" w:hAnsi="Times New Roman" w:cs="Times New Roman"/>
          <w:kern w:val="0"/>
          <w:lang w:eastAsia="en-CA"/>
          <w14:ligatures w14:val="none"/>
        </w:rPr>
      </w:pPr>
      <w:r w:rsidRPr="008A0A65">
        <w:rPr>
          <w:rFonts w:ascii="Times New Roman" w:eastAsia="Times New Roman" w:hAnsi="Times New Roman" w:cs="Times New Roman"/>
          <w:kern w:val="0"/>
          <w:lang w:eastAsia="en-CA"/>
          <w14:ligatures w14:val="none"/>
        </w:rPr>
        <w:t>The food scale must be designed to comfortably hold a standard dinner plate with typical dimensions.</w:t>
      </w:r>
    </w:p>
    <w:p w14:paraId="34F2E86F" w14:textId="3346D5D1" w:rsidR="001B6FEB" w:rsidRPr="00BC3A94" w:rsidRDefault="008A0A65" w:rsidP="00FF1860">
      <w:pPr>
        <w:rPr>
          <w:rFonts w:ascii="Times New Roman" w:eastAsia="Times New Roman" w:hAnsi="Times New Roman" w:cs="Times New Roman"/>
          <w:kern w:val="0"/>
          <w:lang w:eastAsia="en-CA"/>
          <w14:ligatures w14:val="none"/>
        </w:rPr>
      </w:pPr>
      <w:r w:rsidRPr="008A0A65">
        <w:rPr>
          <w:rFonts w:ascii="Times New Roman" w:eastAsia="Times New Roman" w:hAnsi="Times New Roman" w:cs="Times New Roman"/>
          <w:kern w:val="0"/>
          <w:lang w:eastAsia="en-CA"/>
          <w14:ligatures w14:val="none"/>
        </w:rPr>
        <w:t xml:space="preserve">The food scale should be able to accommodate plates with an average diameter of </w:t>
      </w:r>
      <w:r w:rsidR="00800F6B">
        <w:rPr>
          <w:rFonts w:ascii="Times New Roman" w:eastAsia="Times New Roman" w:hAnsi="Times New Roman" w:cs="Times New Roman"/>
          <w:kern w:val="0"/>
          <w:lang w:eastAsia="en-CA"/>
          <w14:ligatures w14:val="none"/>
        </w:rPr>
        <w:t>10 inches</w:t>
      </w:r>
      <w:r w:rsidR="00C75FCF">
        <w:rPr>
          <w:rFonts w:ascii="Times New Roman" w:eastAsia="Times New Roman" w:hAnsi="Times New Roman" w:cs="Times New Roman"/>
          <w:kern w:val="0"/>
          <w:lang w:eastAsia="en-CA"/>
          <w14:ligatures w14:val="none"/>
        </w:rPr>
        <w:t>, as stated in [1</w:t>
      </w:r>
      <w:r w:rsidR="004C6CF8">
        <w:rPr>
          <w:rFonts w:ascii="Times New Roman" w:eastAsia="Times New Roman" w:hAnsi="Times New Roman" w:cs="Times New Roman"/>
          <w:kern w:val="0"/>
          <w:lang w:eastAsia="en-CA"/>
          <w14:ligatures w14:val="none"/>
        </w:rPr>
        <w:t>4</w:t>
      </w:r>
      <w:r w:rsidR="00C75FCF">
        <w:rPr>
          <w:rFonts w:ascii="Times New Roman" w:eastAsia="Times New Roman" w:hAnsi="Times New Roman" w:cs="Times New Roman"/>
          <w:kern w:val="0"/>
          <w:lang w:eastAsia="en-CA"/>
          <w14:ligatures w14:val="none"/>
        </w:rPr>
        <w:t>]</w:t>
      </w:r>
      <w:r w:rsidR="00740B9F">
        <w:rPr>
          <w:rFonts w:ascii="Times New Roman" w:eastAsia="Times New Roman" w:hAnsi="Times New Roman" w:cs="Times New Roman"/>
          <w:kern w:val="0"/>
          <w:lang w:eastAsia="en-CA"/>
          <w14:ligatures w14:val="none"/>
        </w:rPr>
        <w:t>.</w:t>
      </w:r>
      <w:r w:rsidR="00800F6B">
        <w:rPr>
          <w:rFonts w:ascii="Times New Roman" w:eastAsia="Times New Roman" w:hAnsi="Times New Roman" w:cs="Times New Roman"/>
          <w:kern w:val="0"/>
          <w:lang w:eastAsia="en-CA"/>
          <w14:ligatures w14:val="none"/>
        </w:rPr>
        <w:t xml:space="preserve"> </w:t>
      </w:r>
      <w:r w:rsidRPr="008A0A65">
        <w:rPr>
          <w:rFonts w:ascii="Times New Roman" w:eastAsia="Times New Roman" w:hAnsi="Times New Roman" w:cs="Times New Roman"/>
          <w:kern w:val="0"/>
          <w:lang w:eastAsia="en-CA"/>
          <w14:ligatures w14:val="none"/>
        </w:rPr>
        <w:t>This ensures that users can place their common dinner plates on the scale without any issues.</w:t>
      </w:r>
      <w:r w:rsidR="00BC3A94">
        <w:rPr>
          <w:rFonts w:ascii="Times New Roman" w:eastAsia="Times New Roman" w:hAnsi="Times New Roman" w:cs="Times New Roman"/>
          <w:kern w:val="0"/>
          <w:lang w:eastAsia="en-CA"/>
          <w14:ligatures w14:val="none"/>
        </w:rPr>
        <w:t xml:space="preserve"> </w:t>
      </w:r>
    </w:p>
    <w:bookmarkEnd w:id="2"/>
    <w:p w14:paraId="586B6A29" w14:textId="3777E635" w:rsidR="00A56A3D" w:rsidRDefault="004437F3" w:rsidP="00252E88">
      <w:pPr>
        <w:pStyle w:val="Heading1"/>
        <w:rPr>
          <w:lang w:val="en-US"/>
        </w:rPr>
      </w:pPr>
      <w:r>
        <w:rPr>
          <w:lang w:val="en-US"/>
        </w:rPr>
        <w:lastRenderedPageBreak/>
        <w:t>Analysis</w:t>
      </w:r>
    </w:p>
    <w:p w14:paraId="2F0808AA" w14:textId="6EBD60FB" w:rsidR="00D012CC" w:rsidRPr="00D012CC" w:rsidRDefault="004437F3" w:rsidP="0081550B">
      <w:pPr>
        <w:pStyle w:val="Heading2"/>
        <w:rPr>
          <w:lang w:val="en-US"/>
        </w:rPr>
      </w:pPr>
      <w:r>
        <w:rPr>
          <w:lang w:val="en-US"/>
        </w:rPr>
        <w:t>Design</w:t>
      </w:r>
    </w:p>
    <w:p w14:paraId="6930302C" w14:textId="77777777" w:rsidR="006B524A" w:rsidRPr="006B524A" w:rsidRDefault="00D012CC" w:rsidP="006B524A">
      <w:pPr>
        <w:rPr>
          <w:rFonts w:ascii="Times New Roman" w:hAnsi="Times New Roman" w:cs="Times New Roman"/>
          <w:sz w:val="24"/>
          <w:szCs w:val="24"/>
          <w:lang w:val="en-US"/>
        </w:rPr>
      </w:pPr>
      <w:r w:rsidRPr="00D012CC">
        <w:rPr>
          <w:rFonts w:ascii="Times New Roman" w:hAnsi="Times New Roman" w:cs="Times New Roman"/>
          <w:b/>
          <w:bCs/>
          <w:sz w:val="24"/>
          <w:szCs w:val="24"/>
          <w:lang w:val="en-US"/>
        </w:rPr>
        <w:t>User Input:</w:t>
      </w:r>
      <w:r>
        <w:rPr>
          <w:rFonts w:ascii="Times New Roman" w:hAnsi="Times New Roman" w:cs="Times New Roman"/>
          <w:b/>
          <w:bCs/>
          <w:sz w:val="24"/>
          <w:szCs w:val="24"/>
          <w:lang w:val="en-US"/>
        </w:rPr>
        <w:br/>
      </w:r>
      <w:r w:rsidR="006B524A" w:rsidRPr="006B524A">
        <w:rPr>
          <w:rFonts w:ascii="Times New Roman" w:hAnsi="Times New Roman" w:cs="Times New Roman"/>
          <w:sz w:val="24"/>
          <w:szCs w:val="24"/>
          <w:lang w:val="en-US"/>
        </w:rPr>
        <w:t>Before our machine can provide its caloric feedback, it necessitates specific user inputs to perform essential calculations. These requisite inputs encompass the following user parameters:</w:t>
      </w:r>
    </w:p>
    <w:p w14:paraId="78B509AF" w14:textId="77777777" w:rsidR="006B524A" w:rsidRPr="006B524A" w:rsidRDefault="006B524A" w:rsidP="006B524A">
      <w:pPr>
        <w:pStyle w:val="ListParagraph"/>
        <w:numPr>
          <w:ilvl w:val="0"/>
          <w:numId w:val="2"/>
        </w:numPr>
        <w:rPr>
          <w:rFonts w:ascii="Times New Roman" w:hAnsi="Times New Roman" w:cs="Times New Roman"/>
          <w:sz w:val="24"/>
          <w:szCs w:val="24"/>
          <w:lang w:val="en-US"/>
        </w:rPr>
      </w:pPr>
      <w:r w:rsidRPr="006B524A">
        <w:rPr>
          <w:rFonts w:ascii="Times New Roman" w:hAnsi="Times New Roman" w:cs="Times New Roman"/>
          <w:sz w:val="24"/>
          <w:szCs w:val="24"/>
          <w:lang w:val="en-US"/>
        </w:rPr>
        <w:t>Gender</w:t>
      </w:r>
    </w:p>
    <w:p w14:paraId="54416886" w14:textId="77777777" w:rsidR="006B524A" w:rsidRPr="006B524A" w:rsidRDefault="006B524A" w:rsidP="006B524A">
      <w:pPr>
        <w:pStyle w:val="ListParagraph"/>
        <w:numPr>
          <w:ilvl w:val="0"/>
          <w:numId w:val="2"/>
        </w:numPr>
        <w:rPr>
          <w:rFonts w:ascii="Times New Roman" w:hAnsi="Times New Roman" w:cs="Times New Roman"/>
          <w:sz w:val="24"/>
          <w:szCs w:val="24"/>
          <w:lang w:val="en-US"/>
        </w:rPr>
      </w:pPr>
      <w:r w:rsidRPr="006B524A">
        <w:rPr>
          <w:rFonts w:ascii="Times New Roman" w:hAnsi="Times New Roman" w:cs="Times New Roman"/>
          <w:sz w:val="24"/>
          <w:szCs w:val="24"/>
          <w:lang w:val="en-US"/>
        </w:rPr>
        <w:t>Weight (in kilograms)</w:t>
      </w:r>
    </w:p>
    <w:p w14:paraId="6C53B086" w14:textId="77777777" w:rsidR="006B524A" w:rsidRPr="006B524A" w:rsidRDefault="006B524A" w:rsidP="006B524A">
      <w:pPr>
        <w:pStyle w:val="ListParagraph"/>
        <w:numPr>
          <w:ilvl w:val="0"/>
          <w:numId w:val="2"/>
        </w:numPr>
        <w:rPr>
          <w:rFonts w:ascii="Times New Roman" w:hAnsi="Times New Roman" w:cs="Times New Roman"/>
          <w:sz w:val="24"/>
          <w:szCs w:val="24"/>
          <w:lang w:val="en-US"/>
        </w:rPr>
      </w:pPr>
      <w:r w:rsidRPr="006B524A">
        <w:rPr>
          <w:rFonts w:ascii="Times New Roman" w:hAnsi="Times New Roman" w:cs="Times New Roman"/>
          <w:sz w:val="24"/>
          <w:szCs w:val="24"/>
          <w:lang w:val="en-US"/>
        </w:rPr>
        <w:t>Height (in centimeters)</w:t>
      </w:r>
    </w:p>
    <w:p w14:paraId="2A7557C8" w14:textId="5F4E53A6" w:rsidR="00AC70AA" w:rsidRDefault="00FD07A3" w:rsidP="006B524A">
      <w:pPr>
        <w:rPr>
          <w:rFonts w:ascii="Times New Roman" w:hAnsi="Times New Roman" w:cs="Times New Roman"/>
          <w:sz w:val="24"/>
          <w:szCs w:val="24"/>
          <w:lang w:val="en-US"/>
        </w:rPr>
      </w:pPr>
      <w:r w:rsidRPr="00FD07A3">
        <w:rPr>
          <w:rFonts w:ascii="Times New Roman" w:hAnsi="Times New Roman" w:cs="Times New Roman"/>
          <w:sz w:val="24"/>
          <w:szCs w:val="24"/>
          <w:lang w:val="en-US"/>
        </w:rPr>
        <w:t>To ensure a user-friendly and seamlessly integrated experience, our user interface adheres to the meticulous guidelines set forth by the UX Design Institute. This user input stage is facilitated through the utilization of a dedicated button, which is seamlessly integrated with our L</w:t>
      </w:r>
      <w:r>
        <w:rPr>
          <w:rFonts w:ascii="Times New Roman" w:hAnsi="Times New Roman" w:cs="Times New Roman"/>
          <w:sz w:val="24"/>
          <w:szCs w:val="24"/>
          <w:lang w:val="en-US"/>
        </w:rPr>
        <w:t>CD</w:t>
      </w:r>
      <w:r w:rsidRPr="00FD07A3">
        <w:rPr>
          <w:rFonts w:ascii="Times New Roman" w:hAnsi="Times New Roman" w:cs="Times New Roman"/>
          <w:sz w:val="24"/>
          <w:szCs w:val="24"/>
          <w:lang w:val="en-US"/>
        </w:rPr>
        <w:t xml:space="preserve"> and functions as a user-friendly counter to streamline the data entry process.</w:t>
      </w:r>
    </w:p>
    <w:p w14:paraId="2E5370C3" w14:textId="77777777" w:rsidR="00403619" w:rsidRDefault="00403619" w:rsidP="00403619">
      <w:pPr>
        <w:jc w:val="center"/>
        <w:rPr>
          <w:rFonts w:ascii="Times New Roman" w:hAnsi="Times New Roman" w:cs="Times New Roman"/>
          <w:sz w:val="24"/>
          <w:szCs w:val="24"/>
          <w:lang w:val="en-US"/>
        </w:rPr>
      </w:pPr>
      <w:r>
        <w:rPr>
          <w:noProof/>
        </w:rPr>
        <w:drawing>
          <wp:inline distT="0" distB="0" distL="0" distR="0" wp14:anchorId="4157F9A9" wp14:editId="1FAB02F6">
            <wp:extent cx="3152698" cy="2495550"/>
            <wp:effectExtent l="190500" t="171450" r="200660" b="171450"/>
            <wp:docPr id="94835444" name="Picture 94835444" descr="STM32 Nucleo-F401RE Pinout, Specs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M32 Nucleo-F401RE Pinout, Specs &amp; Datashe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5259" cy="252132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1FA611C" w14:textId="020006AC" w:rsidR="002F3144" w:rsidRDefault="00044308" w:rsidP="00044308">
      <w:pPr>
        <w:jc w:val="center"/>
        <w:rPr>
          <w:rFonts w:ascii="Times New Roman" w:hAnsi="Times New Roman" w:cs="Times New Roman"/>
          <w:b/>
          <w:bCs/>
          <w:sz w:val="24"/>
          <w:szCs w:val="24"/>
          <w:lang w:val="en-US"/>
        </w:rPr>
      </w:pPr>
      <w:r w:rsidRPr="00044308">
        <w:rPr>
          <w:rFonts w:ascii="Times New Roman" w:hAnsi="Times New Roman" w:cs="Times New Roman"/>
          <w:sz w:val="20"/>
          <w:szCs w:val="20"/>
          <w:lang w:val="en-US"/>
        </w:rPr>
        <w:t>Figure 1: The 'B1 USER Button' within the annotated diagram of our STM board</w:t>
      </w:r>
      <w:r w:rsidR="00BC3A94">
        <w:rPr>
          <w:rFonts w:ascii="Times New Roman" w:hAnsi="Times New Roman" w:cs="Times New Roman"/>
          <w:sz w:val="20"/>
          <w:szCs w:val="20"/>
          <w:lang w:val="en-US"/>
        </w:rPr>
        <w:t>, taken from [1</w:t>
      </w:r>
      <w:r w:rsidR="004C6CF8">
        <w:rPr>
          <w:rFonts w:ascii="Times New Roman" w:hAnsi="Times New Roman" w:cs="Times New Roman"/>
          <w:sz w:val="20"/>
          <w:szCs w:val="20"/>
          <w:lang w:val="en-US"/>
        </w:rPr>
        <w:t>5</w:t>
      </w:r>
      <w:r w:rsidR="00BC3A94">
        <w:rPr>
          <w:rFonts w:ascii="Times New Roman" w:hAnsi="Times New Roman" w:cs="Times New Roman"/>
          <w:sz w:val="20"/>
          <w:szCs w:val="20"/>
          <w:lang w:val="en-US"/>
        </w:rPr>
        <w:t>],</w:t>
      </w:r>
      <w:r w:rsidRPr="00044308">
        <w:rPr>
          <w:rFonts w:ascii="Times New Roman" w:hAnsi="Times New Roman" w:cs="Times New Roman"/>
          <w:sz w:val="20"/>
          <w:szCs w:val="20"/>
          <w:lang w:val="en-US"/>
        </w:rPr>
        <w:t xml:space="preserve"> serves as the control interface for advancing through the counter.</w:t>
      </w:r>
    </w:p>
    <w:p w14:paraId="6BA78760" w14:textId="77777777" w:rsidR="002F3144" w:rsidRDefault="002F3144" w:rsidP="00967547">
      <w:pPr>
        <w:rPr>
          <w:rFonts w:ascii="Times New Roman" w:hAnsi="Times New Roman" w:cs="Times New Roman"/>
          <w:b/>
          <w:bCs/>
          <w:sz w:val="24"/>
          <w:szCs w:val="24"/>
          <w:lang w:val="en-US"/>
        </w:rPr>
      </w:pPr>
    </w:p>
    <w:p w14:paraId="067A886D" w14:textId="6F66F981" w:rsidR="00325438" w:rsidRDefault="00507240" w:rsidP="00967547">
      <w:pPr>
        <w:rPr>
          <w:rFonts w:ascii="Times New Roman" w:hAnsi="Times New Roman" w:cs="Times New Roman"/>
          <w:b/>
          <w:bCs/>
          <w:sz w:val="24"/>
          <w:szCs w:val="24"/>
          <w:lang w:val="en-US"/>
        </w:rPr>
      </w:pPr>
      <w:r>
        <w:rPr>
          <w:rFonts w:ascii="Times New Roman" w:hAnsi="Times New Roman" w:cs="Times New Roman"/>
          <w:b/>
          <w:bCs/>
          <w:sz w:val="24"/>
          <w:szCs w:val="24"/>
          <w:lang w:val="en-US"/>
        </w:rPr>
        <w:t>Programming Logic</w:t>
      </w:r>
    </w:p>
    <w:p w14:paraId="52793095" w14:textId="406E4749" w:rsidR="007D2223" w:rsidRDefault="00EC5EA4" w:rsidP="007D2223">
      <w:pPr>
        <w:pStyle w:val="ListParagraph"/>
        <w:numPr>
          <w:ilvl w:val="0"/>
          <w:numId w:val="4"/>
        </w:numPr>
        <w:rPr>
          <w:rFonts w:ascii="Times New Roman" w:hAnsi="Times New Roman" w:cs="Times New Roman"/>
          <w:sz w:val="24"/>
          <w:szCs w:val="24"/>
          <w:lang w:val="en-US"/>
        </w:rPr>
      </w:pPr>
      <w:r w:rsidRPr="003B19DA">
        <w:rPr>
          <w:rFonts w:ascii="Times New Roman" w:hAnsi="Times New Roman" w:cs="Times New Roman"/>
          <w:sz w:val="24"/>
          <w:szCs w:val="24"/>
          <w:u w:val="single"/>
          <w:lang w:val="en-US"/>
        </w:rPr>
        <w:t>BMR Function</w:t>
      </w:r>
      <w:r w:rsidRPr="003B19D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7D2223" w:rsidRPr="007D2223">
        <w:rPr>
          <w:rFonts w:ascii="Times New Roman" w:hAnsi="Times New Roman" w:cs="Times New Roman"/>
          <w:sz w:val="24"/>
          <w:szCs w:val="24"/>
          <w:lang w:val="en-US"/>
        </w:rPr>
        <w:t>Utilizing the user's input data, we will perform calculations to determine the user's Basal Metabolic Rate (BMR). Detailed steps for these calculations are provided later in this document.</w:t>
      </w:r>
    </w:p>
    <w:p w14:paraId="15FFEA3E" w14:textId="77678139" w:rsidR="003B19DA" w:rsidRPr="003B19DA" w:rsidRDefault="003B19DA" w:rsidP="003B19DA">
      <w:pPr>
        <w:pStyle w:val="ListParagraph"/>
        <w:numPr>
          <w:ilvl w:val="0"/>
          <w:numId w:val="4"/>
        </w:numPr>
        <w:rPr>
          <w:rFonts w:ascii="Segoe UI" w:hAnsi="Segoe UI" w:cs="Segoe UI"/>
          <w:color w:val="D1D5DB"/>
          <w:sz w:val="24"/>
          <w:szCs w:val="24"/>
          <w:shd w:val="clear" w:color="auto" w:fill="444654"/>
          <w:lang w:val="en-US"/>
        </w:rPr>
      </w:pPr>
      <w:r w:rsidRPr="003B19DA">
        <w:rPr>
          <w:rFonts w:ascii="Times New Roman" w:hAnsi="Times New Roman" w:cs="Times New Roman"/>
          <w:sz w:val="24"/>
          <w:szCs w:val="24"/>
          <w:u w:val="single"/>
          <w:lang w:val="en-US"/>
        </w:rPr>
        <w:t>GetValue Function</w:t>
      </w:r>
      <w:r w:rsidRPr="003B19D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26E4">
        <w:rPr>
          <w:rFonts w:ascii="Times New Roman" w:hAnsi="Times New Roman" w:cs="Times New Roman"/>
          <w:sz w:val="24"/>
          <w:szCs w:val="24"/>
          <w:lang w:val="en-US"/>
        </w:rPr>
        <w:t>To accurately determine the weight of food being measured, we will employ the HX711 module to convert the load cell readings. This process involves interfacing with the HX711 sensor and retrieving the serialized bit values, which are instrumental in translating the physical measurements into meaningful data for our system's calculations.</w:t>
      </w:r>
    </w:p>
    <w:p w14:paraId="4307835F" w14:textId="0A92A960" w:rsidR="002F3144" w:rsidRPr="008173DF" w:rsidRDefault="003B19DA" w:rsidP="00226D0E">
      <w:pPr>
        <w:pStyle w:val="ListParagraph"/>
        <w:numPr>
          <w:ilvl w:val="0"/>
          <w:numId w:val="4"/>
        </w:numPr>
        <w:rPr>
          <w:rFonts w:ascii="Segoe UI" w:hAnsi="Segoe UI" w:cs="Segoe UI"/>
          <w:color w:val="D1D5DB"/>
          <w:sz w:val="24"/>
          <w:szCs w:val="24"/>
          <w:shd w:val="clear" w:color="auto" w:fill="444654"/>
          <w:lang w:val="en-US"/>
        </w:rPr>
      </w:pPr>
      <w:r w:rsidRPr="003B19DA">
        <w:rPr>
          <w:rFonts w:ascii="Times New Roman" w:hAnsi="Times New Roman" w:cs="Times New Roman"/>
          <w:sz w:val="24"/>
          <w:szCs w:val="24"/>
          <w:u w:val="single"/>
          <w:lang w:val="en-US"/>
        </w:rPr>
        <w:lastRenderedPageBreak/>
        <w:t>Return Value Function</w:t>
      </w:r>
      <w:r>
        <w:rPr>
          <w:rFonts w:ascii="Times New Roman" w:hAnsi="Times New Roman" w:cs="Times New Roman"/>
          <w:sz w:val="24"/>
          <w:szCs w:val="24"/>
          <w:lang w:val="en-US"/>
        </w:rPr>
        <w:t xml:space="preserve">: </w:t>
      </w:r>
      <w:r w:rsidR="007D2223" w:rsidRPr="007D2223">
        <w:rPr>
          <w:rFonts w:ascii="Times New Roman" w:hAnsi="Times New Roman" w:cs="Times New Roman"/>
          <w:sz w:val="24"/>
          <w:szCs w:val="24"/>
          <w:lang w:val="en-US"/>
        </w:rPr>
        <w:t xml:space="preserve">Upon computing the Basal Metabolic Rate, and with the food measurements obtained from our scale, we will provide the user with a value, either positive or negative. This value serves to guide the user in adjusting their food intake to align with their Basal Metabolic Rate – indicating whether they should consume more or less </w:t>
      </w:r>
      <w:r w:rsidR="00A431CB">
        <w:rPr>
          <w:rFonts w:ascii="Times New Roman" w:hAnsi="Times New Roman" w:cs="Times New Roman"/>
          <w:sz w:val="24"/>
          <w:szCs w:val="24"/>
          <w:lang w:val="en-US"/>
        </w:rPr>
        <w:t xml:space="preserve">of the </w:t>
      </w:r>
      <w:r w:rsidR="007D2223" w:rsidRPr="007D2223">
        <w:rPr>
          <w:rFonts w:ascii="Times New Roman" w:hAnsi="Times New Roman" w:cs="Times New Roman"/>
          <w:sz w:val="24"/>
          <w:szCs w:val="24"/>
          <w:lang w:val="en-US"/>
        </w:rPr>
        <w:t>food to maintain a balanced dietary regimen.</w:t>
      </w:r>
    </w:p>
    <w:p w14:paraId="76AC8722" w14:textId="6AF4D2CA" w:rsidR="00EE48A9" w:rsidRPr="004C47DD" w:rsidRDefault="004C6CF8" w:rsidP="00226D0E">
      <w:pPr>
        <w:pStyle w:val="ListParagraph"/>
        <w:numPr>
          <w:ilvl w:val="0"/>
          <w:numId w:val="4"/>
        </w:numPr>
        <w:rPr>
          <w:rFonts w:ascii="Segoe UI" w:hAnsi="Segoe UI" w:cs="Segoe UI"/>
          <w:color w:val="D1D5DB"/>
          <w:sz w:val="24"/>
          <w:szCs w:val="24"/>
          <w:shd w:val="clear" w:color="auto" w:fill="444654"/>
          <w:lang w:val="en-US"/>
        </w:rPr>
      </w:pPr>
      <w:r>
        <w:rPr>
          <w:rFonts w:ascii="Times New Roman" w:hAnsi="Times New Roman" w:cs="Times New Roman"/>
          <w:sz w:val="24"/>
          <w:szCs w:val="24"/>
          <w:u w:val="single"/>
          <w:lang w:val="en-US"/>
        </w:rPr>
        <w:t xml:space="preserve">LED Function: </w:t>
      </w:r>
      <w:r w:rsidR="00DC0957" w:rsidRPr="00DC0957">
        <w:rPr>
          <w:rFonts w:ascii="Times New Roman" w:hAnsi="Times New Roman" w:cs="Times New Roman"/>
          <w:sz w:val="24"/>
          <w:szCs w:val="24"/>
          <w:lang w:val="en-US"/>
        </w:rPr>
        <w:t xml:space="preserve">This function is responsible for controlling the LED indicator, offering visual </w:t>
      </w:r>
      <w:r w:rsidR="00DC0957">
        <w:rPr>
          <w:rFonts w:ascii="Times New Roman" w:hAnsi="Times New Roman" w:cs="Times New Roman"/>
          <w:sz w:val="24"/>
          <w:szCs w:val="24"/>
          <w:lang w:val="en-US"/>
        </w:rPr>
        <w:t>reminders</w:t>
      </w:r>
      <w:r w:rsidR="00DC0957" w:rsidRPr="00DC0957">
        <w:rPr>
          <w:rFonts w:ascii="Times New Roman" w:hAnsi="Times New Roman" w:cs="Times New Roman"/>
          <w:sz w:val="24"/>
          <w:szCs w:val="24"/>
          <w:lang w:val="en-US"/>
        </w:rPr>
        <w:t xml:space="preserve"> to the user. </w:t>
      </w:r>
      <w:r w:rsidR="00DC0957">
        <w:rPr>
          <w:rFonts w:ascii="Times New Roman" w:hAnsi="Times New Roman" w:cs="Times New Roman"/>
          <w:sz w:val="24"/>
          <w:szCs w:val="24"/>
          <w:lang w:val="en-US"/>
        </w:rPr>
        <w:t>T</w:t>
      </w:r>
      <w:r w:rsidR="00DC0957" w:rsidRPr="00DC0957">
        <w:rPr>
          <w:rFonts w:ascii="Times New Roman" w:hAnsi="Times New Roman" w:cs="Times New Roman"/>
          <w:sz w:val="24"/>
          <w:szCs w:val="24"/>
          <w:lang w:val="en-US"/>
        </w:rPr>
        <w:t>he calculations for the period of LED blinking, is elucidated further in this document.</w:t>
      </w:r>
    </w:p>
    <w:p w14:paraId="19D3291A" w14:textId="77777777" w:rsidR="0081550B" w:rsidRDefault="0081550B" w:rsidP="00226D0E">
      <w:pPr>
        <w:rPr>
          <w:rFonts w:ascii="Times New Roman" w:hAnsi="Times New Roman" w:cs="Times New Roman"/>
          <w:b/>
          <w:bCs/>
          <w:sz w:val="24"/>
          <w:szCs w:val="24"/>
          <w:lang w:val="en-US"/>
        </w:rPr>
      </w:pPr>
    </w:p>
    <w:p w14:paraId="23018A4D" w14:textId="0DC745EA" w:rsidR="00226D0E" w:rsidRDefault="00226D0E" w:rsidP="00226D0E">
      <w:pPr>
        <w:rPr>
          <w:rFonts w:ascii="Times New Roman" w:hAnsi="Times New Roman" w:cs="Times New Roman"/>
          <w:b/>
          <w:bCs/>
          <w:sz w:val="24"/>
          <w:szCs w:val="24"/>
          <w:lang w:val="en-US"/>
        </w:rPr>
      </w:pPr>
      <w:r>
        <w:rPr>
          <w:rFonts w:ascii="Times New Roman" w:hAnsi="Times New Roman" w:cs="Times New Roman"/>
          <w:b/>
          <w:bCs/>
          <w:sz w:val="24"/>
          <w:szCs w:val="24"/>
          <w:lang w:val="en-US"/>
        </w:rPr>
        <w:t>Prototype Design</w:t>
      </w:r>
    </w:p>
    <w:p w14:paraId="6424C2E1" w14:textId="37126E83" w:rsidR="00DF15BD" w:rsidRPr="00DF15BD" w:rsidRDefault="006972F5" w:rsidP="006972F5">
      <w:pPr>
        <w:jc w:val="center"/>
        <w:rPr>
          <w:rFonts w:ascii="Times New Roman" w:hAnsi="Times New Roman" w:cs="Times New Roman"/>
          <w:b/>
          <w:bCs/>
          <w:sz w:val="24"/>
          <w:szCs w:val="24"/>
          <w:lang w:val="en-US"/>
        </w:rPr>
      </w:pPr>
      <w:r w:rsidRPr="006972F5">
        <w:rPr>
          <w:rFonts w:ascii="Times New Roman" w:hAnsi="Times New Roman" w:cs="Times New Roman"/>
          <w:b/>
          <w:bCs/>
          <w:noProof/>
          <w:sz w:val="24"/>
          <w:szCs w:val="24"/>
          <w:lang w:val="en-US"/>
        </w:rPr>
        <w:drawing>
          <wp:inline distT="0" distB="0" distL="0" distR="0" wp14:anchorId="71A785C6" wp14:editId="0A301F75">
            <wp:extent cx="3594055" cy="2950525"/>
            <wp:effectExtent l="152400" t="114300" r="140335" b="173990"/>
            <wp:docPr id="1916402377" name="Picture 1916402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02377" name="Picture 191640237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4055" cy="2950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2C78BAD" w14:textId="15F19858" w:rsidR="00DF15BD" w:rsidRDefault="00DF15BD" w:rsidP="000C7B78">
      <w:pPr>
        <w:jc w:val="center"/>
        <w:rPr>
          <w:rFonts w:ascii="Times New Roman" w:hAnsi="Times New Roman" w:cs="Times New Roman"/>
          <w:b/>
          <w:bCs/>
          <w:sz w:val="24"/>
          <w:szCs w:val="24"/>
          <w:lang w:val="en-US"/>
        </w:rPr>
      </w:pPr>
      <w:r w:rsidRPr="00DF15BD">
        <w:rPr>
          <w:rFonts w:ascii="Times New Roman" w:hAnsi="Times New Roman" w:cs="Times New Roman"/>
          <w:sz w:val="20"/>
          <w:szCs w:val="20"/>
          <w:lang w:val="en-US"/>
        </w:rPr>
        <w:t>Figure 2: This sketch presents an overview of the essential components integrated into the food scale design.</w:t>
      </w:r>
    </w:p>
    <w:p w14:paraId="4D8FFCE9" w14:textId="77777777" w:rsidR="00DC0957" w:rsidRDefault="00DC0957" w:rsidP="00A84D30">
      <w:pPr>
        <w:rPr>
          <w:rFonts w:ascii="Times New Roman" w:hAnsi="Times New Roman" w:cs="Times New Roman"/>
          <w:b/>
          <w:bCs/>
          <w:sz w:val="24"/>
          <w:szCs w:val="24"/>
          <w:lang w:val="en-US"/>
        </w:rPr>
      </w:pPr>
    </w:p>
    <w:p w14:paraId="21B30D7B" w14:textId="4D4790EF" w:rsidR="00A84D30" w:rsidRDefault="00A84D30" w:rsidP="00A84D30">
      <w:pPr>
        <w:rPr>
          <w:rFonts w:ascii="Times New Roman" w:hAnsi="Times New Roman" w:cs="Times New Roman"/>
          <w:b/>
          <w:bCs/>
          <w:sz w:val="24"/>
          <w:szCs w:val="24"/>
          <w:lang w:val="en-US"/>
        </w:rPr>
      </w:pPr>
      <w:r>
        <w:rPr>
          <w:rFonts w:ascii="Times New Roman" w:hAnsi="Times New Roman" w:cs="Times New Roman"/>
          <w:b/>
          <w:bCs/>
          <w:sz w:val="24"/>
          <w:szCs w:val="24"/>
          <w:lang w:val="en-US"/>
        </w:rPr>
        <w:t>Key Features</w:t>
      </w:r>
    </w:p>
    <w:p w14:paraId="3D38F24C" w14:textId="744BA7C6" w:rsidR="00A84D30" w:rsidRDefault="00AD5CDD" w:rsidP="00A84D30">
      <w:pPr>
        <w:rPr>
          <w:rFonts w:ascii="Times New Roman" w:hAnsi="Times New Roman" w:cs="Times New Roman"/>
          <w:sz w:val="24"/>
          <w:szCs w:val="24"/>
          <w:lang w:val="en-US"/>
        </w:rPr>
      </w:pPr>
      <w:r w:rsidRPr="00AD5CDD">
        <w:rPr>
          <w:rFonts w:ascii="Times New Roman" w:hAnsi="Times New Roman" w:cs="Times New Roman"/>
          <w:sz w:val="24"/>
          <w:szCs w:val="24"/>
          <w:lang w:val="en-US"/>
        </w:rPr>
        <w:t>The subsequent section delineates the specific characteristics of the antecedent prototype design:</w:t>
      </w:r>
    </w:p>
    <w:p w14:paraId="3E1C92C0" w14:textId="5B4596AC" w:rsidR="00862256" w:rsidRDefault="00166B94">
      <w:pPr>
        <w:pStyle w:val="ListParagraph"/>
        <w:numPr>
          <w:ilvl w:val="0"/>
          <w:numId w:val="5"/>
        </w:numPr>
        <w:rPr>
          <w:rFonts w:ascii="Times New Roman" w:hAnsi="Times New Roman" w:cs="Times New Roman"/>
          <w:sz w:val="24"/>
          <w:szCs w:val="24"/>
          <w:lang w:val="en-US"/>
        </w:rPr>
      </w:pPr>
      <w:r w:rsidRPr="00862256">
        <w:rPr>
          <w:rFonts w:ascii="Times New Roman" w:hAnsi="Times New Roman" w:cs="Times New Roman"/>
          <w:sz w:val="24"/>
          <w:szCs w:val="24"/>
          <w:u w:val="single"/>
          <w:lang w:val="en-US"/>
        </w:rPr>
        <w:t>Load cell</w:t>
      </w:r>
      <w:r w:rsidRPr="00862256">
        <w:rPr>
          <w:rFonts w:ascii="Times New Roman" w:hAnsi="Times New Roman" w:cs="Times New Roman"/>
          <w:sz w:val="24"/>
          <w:szCs w:val="24"/>
          <w:lang w:val="en-US"/>
        </w:rPr>
        <w:t xml:space="preserve">: </w:t>
      </w:r>
      <w:r w:rsidR="00632BA3" w:rsidRPr="00632BA3">
        <w:rPr>
          <w:rFonts w:ascii="Times New Roman" w:hAnsi="Times New Roman" w:cs="Times New Roman"/>
          <w:sz w:val="24"/>
          <w:szCs w:val="24"/>
          <w:lang w:val="en-US"/>
        </w:rPr>
        <w:t>The load cell serves as a critical physical sensor, primarily responsible for the precise quantification of the weight or force applied to it. Notably, this load cell exhibits a specified maximum capacity, limited to 20 kilograms (kg), delineating the upper threshold of the force it can accurately measure and accommodate. This parameter is paramount for ensuring the proper functioning and safety of the load cell within the designated operational range.</w:t>
      </w:r>
    </w:p>
    <w:p w14:paraId="70DB5A1C" w14:textId="77777777" w:rsidR="00862256" w:rsidRDefault="00862256" w:rsidP="00862256">
      <w:pPr>
        <w:pStyle w:val="ListParagraph"/>
        <w:ind w:left="1080"/>
        <w:rPr>
          <w:rFonts w:ascii="Times New Roman" w:hAnsi="Times New Roman" w:cs="Times New Roman"/>
          <w:sz w:val="24"/>
          <w:szCs w:val="24"/>
          <w:lang w:val="en-US"/>
        </w:rPr>
      </w:pPr>
    </w:p>
    <w:p w14:paraId="3114951B" w14:textId="4E14B044" w:rsidR="00862256" w:rsidRDefault="007A5ED4">
      <w:pPr>
        <w:pStyle w:val="ListParagraph"/>
        <w:numPr>
          <w:ilvl w:val="0"/>
          <w:numId w:val="5"/>
        </w:numPr>
        <w:rPr>
          <w:rFonts w:ascii="Times New Roman" w:hAnsi="Times New Roman" w:cs="Times New Roman"/>
          <w:sz w:val="24"/>
          <w:szCs w:val="24"/>
          <w:lang w:val="en-US"/>
        </w:rPr>
      </w:pPr>
      <w:r w:rsidRPr="00B14888">
        <w:rPr>
          <w:rFonts w:ascii="Times New Roman" w:hAnsi="Times New Roman" w:cs="Times New Roman"/>
          <w:sz w:val="24"/>
          <w:szCs w:val="24"/>
          <w:u w:val="single"/>
          <w:lang w:val="en-US"/>
        </w:rPr>
        <w:lastRenderedPageBreak/>
        <w:t>Wood</w:t>
      </w:r>
      <w:r w:rsidR="00175B61" w:rsidRPr="00B14888">
        <w:rPr>
          <w:rFonts w:ascii="Times New Roman" w:hAnsi="Times New Roman" w:cs="Times New Roman"/>
          <w:sz w:val="24"/>
          <w:szCs w:val="24"/>
          <w:u w:val="single"/>
          <w:lang w:val="en-US"/>
        </w:rPr>
        <w:t xml:space="preserve"> and Screws</w:t>
      </w:r>
      <w:r w:rsidRPr="00B14888">
        <w:rPr>
          <w:rFonts w:ascii="Times New Roman" w:hAnsi="Times New Roman" w:cs="Times New Roman"/>
          <w:sz w:val="24"/>
          <w:szCs w:val="24"/>
          <w:lang w:val="en-US"/>
        </w:rPr>
        <w:t xml:space="preserve">: </w:t>
      </w:r>
      <w:r w:rsidR="00B14888" w:rsidRPr="00B14888">
        <w:rPr>
          <w:rFonts w:ascii="Times New Roman" w:hAnsi="Times New Roman" w:cs="Times New Roman"/>
          <w:sz w:val="24"/>
          <w:szCs w:val="24"/>
          <w:lang w:val="en-US"/>
        </w:rPr>
        <w:t>These elements collectively serve as a foundational platform upon which food items are situated. Given the load cell's inherent limitations in size, it is imperative to consider the combined weight of the wooden platform and securing screws when computing measurements; this weight is customarily deducted during subsequent calculations.</w:t>
      </w:r>
    </w:p>
    <w:p w14:paraId="38FD1901" w14:textId="77777777" w:rsidR="00897494" w:rsidRPr="00897494" w:rsidRDefault="00897494" w:rsidP="00897494">
      <w:pPr>
        <w:pStyle w:val="ListParagraph"/>
        <w:rPr>
          <w:rFonts w:ascii="Times New Roman" w:hAnsi="Times New Roman" w:cs="Times New Roman"/>
          <w:sz w:val="24"/>
          <w:szCs w:val="24"/>
          <w:lang w:val="en-US"/>
        </w:rPr>
      </w:pPr>
    </w:p>
    <w:p w14:paraId="10B65354" w14:textId="463FA653" w:rsidR="0077706B" w:rsidRDefault="00897494" w:rsidP="008329B7">
      <w:pPr>
        <w:pStyle w:val="ListParagraph"/>
        <w:ind w:left="1080"/>
        <w:rPr>
          <w:rFonts w:ascii="Times New Roman" w:hAnsi="Times New Roman" w:cs="Times New Roman"/>
          <w:sz w:val="24"/>
          <w:szCs w:val="24"/>
          <w:lang w:val="en-US"/>
        </w:rPr>
      </w:pPr>
      <w:r w:rsidRPr="00897494">
        <w:rPr>
          <w:rFonts w:ascii="Times New Roman" w:hAnsi="Times New Roman" w:cs="Times New Roman"/>
          <w:sz w:val="24"/>
          <w:szCs w:val="24"/>
          <w:lang w:val="en-US"/>
        </w:rPr>
        <w:t>The dimensions of the platform are meticulously designed to align with the specifications of an average dinner plate, measuring precisely 10 inches in diameter</w:t>
      </w:r>
      <w:r w:rsidR="00C75FCF">
        <w:rPr>
          <w:rFonts w:ascii="Times New Roman" w:hAnsi="Times New Roman" w:cs="Times New Roman"/>
          <w:sz w:val="24"/>
          <w:szCs w:val="24"/>
          <w:lang w:val="en-US"/>
        </w:rPr>
        <w:t xml:space="preserve"> according to </w:t>
      </w:r>
      <w:r w:rsidR="00C75FCF">
        <w:t>[1</w:t>
      </w:r>
      <w:r w:rsidR="0082164D">
        <w:t>6</w:t>
      </w:r>
      <w:r w:rsidR="00C75FCF">
        <w:t>]</w:t>
      </w:r>
      <w:r w:rsidRPr="00897494">
        <w:rPr>
          <w:rFonts w:ascii="Times New Roman" w:hAnsi="Times New Roman" w:cs="Times New Roman"/>
          <w:sz w:val="24"/>
          <w:szCs w:val="24"/>
          <w:lang w:val="en-US"/>
        </w:rPr>
        <w:t>. To ensure compatibility and provide a margin of adjustment, the platform extends to 14 inches, allowing for an additional 2 inches of space on each side of the dinner plate.</w:t>
      </w:r>
      <w:r w:rsidR="008329B7">
        <w:t xml:space="preserve"> </w:t>
      </w:r>
    </w:p>
    <w:p w14:paraId="3D4B8B74" w14:textId="77777777" w:rsidR="001D2952" w:rsidRPr="001D2952" w:rsidRDefault="001D2952" w:rsidP="001D2952">
      <w:pPr>
        <w:pStyle w:val="ListParagraph"/>
        <w:rPr>
          <w:rFonts w:ascii="Times New Roman" w:hAnsi="Times New Roman" w:cs="Times New Roman"/>
          <w:sz w:val="24"/>
          <w:szCs w:val="24"/>
          <w:lang w:val="en-US"/>
        </w:rPr>
      </w:pPr>
    </w:p>
    <w:p w14:paraId="0ADB51A0" w14:textId="662B1C8A" w:rsidR="00175B61" w:rsidRDefault="004F0F9C" w:rsidP="003906C3">
      <w:pPr>
        <w:pStyle w:val="ListParagraph"/>
        <w:numPr>
          <w:ilvl w:val="0"/>
          <w:numId w:val="5"/>
        </w:numPr>
        <w:rPr>
          <w:rFonts w:ascii="Times New Roman" w:hAnsi="Times New Roman" w:cs="Times New Roman"/>
          <w:sz w:val="24"/>
          <w:szCs w:val="24"/>
          <w:lang w:val="en-US"/>
        </w:rPr>
      </w:pPr>
      <w:r w:rsidRPr="00D6686F">
        <w:rPr>
          <w:rFonts w:ascii="Times New Roman" w:hAnsi="Times New Roman" w:cs="Times New Roman"/>
          <w:sz w:val="24"/>
          <w:szCs w:val="24"/>
          <w:u w:val="single"/>
          <w:lang w:val="en-US"/>
        </w:rPr>
        <w:t>HX711 Module</w:t>
      </w:r>
      <w:r>
        <w:rPr>
          <w:rFonts w:ascii="Times New Roman" w:hAnsi="Times New Roman" w:cs="Times New Roman"/>
          <w:sz w:val="24"/>
          <w:szCs w:val="24"/>
          <w:lang w:val="en-US"/>
        </w:rPr>
        <w:t xml:space="preserve">: </w:t>
      </w:r>
      <w:r w:rsidR="00A17A6D" w:rsidRPr="00A17A6D">
        <w:rPr>
          <w:rFonts w:ascii="Times New Roman" w:hAnsi="Times New Roman" w:cs="Times New Roman"/>
          <w:sz w:val="24"/>
          <w:szCs w:val="24"/>
          <w:lang w:val="en-US"/>
        </w:rPr>
        <w:t>An integral electronic component employed in conjunction with the load cell. Its primary function is to convert the analog signal emanating from the load cell into a digitized format, facilitating subsequent data processing and presentation.</w:t>
      </w:r>
    </w:p>
    <w:p w14:paraId="02DE0A72" w14:textId="77777777" w:rsidR="00862256" w:rsidRDefault="00862256" w:rsidP="00862256">
      <w:pPr>
        <w:pStyle w:val="ListParagraph"/>
        <w:ind w:left="1080"/>
        <w:rPr>
          <w:rFonts w:ascii="Times New Roman" w:hAnsi="Times New Roman" w:cs="Times New Roman"/>
          <w:sz w:val="24"/>
          <w:szCs w:val="24"/>
          <w:lang w:val="en-US"/>
        </w:rPr>
      </w:pPr>
    </w:p>
    <w:p w14:paraId="2B33ACBA" w14:textId="1C8FCBC8" w:rsidR="00BC35BE" w:rsidRDefault="00063F60" w:rsidP="003906C3">
      <w:pPr>
        <w:pStyle w:val="ListParagraph"/>
        <w:numPr>
          <w:ilvl w:val="0"/>
          <w:numId w:val="5"/>
        </w:numPr>
        <w:rPr>
          <w:rFonts w:ascii="Times New Roman" w:hAnsi="Times New Roman" w:cs="Times New Roman"/>
          <w:sz w:val="24"/>
          <w:szCs w:val="24"/>
          <w:lang w:val="en-US"/>
        </w:rPr>
      </w:pPr>
      <w:r w:rsidRPr="00D6686F">
        <w:rPr>
          <w:rFonts w:ascii="Times New Roman" w:hAnsi="Times New Roman" w:cs="Times New Roman"/>
          <w:sz w:val="24"/>
          <w:szCs w:val="24"/>
          <w:u w:val="single"/>
          <w:lang w:val="en-US"/>
        </w:rPr>
        <w:t>LCD Display</w:t>
      </w:r>
      <w:r>
        <w:rPr>
          <w:rFonts w:ascii="Times New Roman" w:hAnsi="Times New Roman" w:cs="Times New Roman"/>
          <w:sz w:val="24"/>
          <w:szCs w:val="24"/>
          <w:lang w:val="en-US"/>
        </w:rPr>
        <w:t xml:space="preserve">: </w:t>
      </w:r>
      <w:r w:rsidR="005E003D" w:rsidRPr="005E003D">
        <w:rPr>
          <w:rFonts w:ascii="Times New Roman" w:hAnsi="Times New Roman" w:cs="Times New Roman"/>
          <w:sz w:val="24"/>
          <w:szCs w:val="24"/>
          <w:lang w:val="en-US"/>
        </w:rPr>
        <w:t>This component functions as an interface through which users receive immediate feedback pertaining to their caloric intake, enabling real-time monitoring and visualization.</w:t>
      </w:r>
      <w:r w:rsidR="00E772F8">
        <w:rPr>
          <w:rFonts w:ascii="Times New Roman" w:hAnsi="Times New Roman" w:cs="Times New Roman"/>
          <w:sz w:val="24"/>
          <w:szCs w:val="24"/>
          <w:lang w:val="en-US"/>
        </w:rPr>
        <w:br/>
      </w:r>
      <w:r w:rsidR="00E772F8">
        <w:rPr>
          <w:rFonts w:ascii="Times New Roman" w:hAnsi="Times New Roman" w:cs="Times New Roman"/>
          <w:sz w:val="24"/>
          <w:szCs w:val="24"/>
          <w:lang w:val="en-US"/>
        </w:rPr>
        <w:br/>
      </w:r>
      <w:r w:rsidR="005B638D" w:rsidRPr="005B638D">
        <w:rPr>
          <w:rFonts w:ascii="Times New Roman" w:hAnsi="Times New Roman" w:cs="Times New Roman"/>
          <w:sz w:val="24"/>
          <w:szCs w:val="24"/>
          <w:lang w:val="en-US"/>
        </w:rPr>
        <w:t>The dimensions of the LCD display</w:t>
      </w:r>
      <w:r w:rsidR="00AF080A">
        <w:rPr>
          <w:rFonts w:ascii="Times New Roman" w:hAnsi="Times New Roman" w:cs="Times New Roman"/>
          <w:sz w:val="24"/>
          <w:szCs w:val="24"/>
          <w:lang w:val="en-US"/>
        </w:rPr>
        <w:t xml:space="preserve"> </w:t>
      </w:r>
      <w:r w:rsidR="005B638D" w:rsidRPr="005B638D">
        <w:rPr>
          <w:rFonts w:ascii="Times New Roman" w:hAnsi="Times New Roman" w:cs="Times New Roman"/>
          <w:sz w:val="24"/>
          <w:szCs w:val="24"/>
          <w:lang w:val="en-US"/>
        </w:rPr>
        <w:t>provide an ample interface for users. Measuring precisely 80 millimeters in width by 35 millimeters in height, this meticulous design choice ensures that users are presented with an appropriately sized display interface.</w:t>
      </w:r>
    </w:p>
    <w:p w14:paraId="5021FC1B" w14:textId="77777777" w:rsidR="00EE48A9" w:rsidRPr="00EE48A9" w:rsidRDefault="00EE48A9" w:rsidP="00EE48A9">
      <w:pPr>
        <w:pStyle w:val="ListParagraph"/>
        <w:rPr>
          <w:rFonts w:ascii="Times New Roman" w:hAnsi="Times New Roman" w:cs="Times New Roman"/>
          <w:sz w:val="24"/>
          <w:szCs w:val="24"/>
          <w:lang w:val="en-US"/>
        </w:rPr>
      </w:pPr>
    </w:p>
    <w:p w14:paraId="4E34DFBC" w14:textId="734626F0" w:rsidR="00325438" w:rsidRPr="00D20F8A" w:rsidRDefault="00EE48A9">
      <w:pPr>
        <w:pStyle w:val="ListParagraph"/>
        <w:numPr>
          <w:ilvl w:val="0"/>
          <w:numId w:val="5"/>
        </w:numPr>
        <w:rPr>
          <w:rFonts w:ascii="Times New Roman" w:hAnsi="Times New Roman" w:cs="Times New Roman"/>
          <w:sz w:val="20"/>
          <w:szCs w:val="20"/>
          <w:lang w:val="en-US"/>
        </w:rPr>
      </w:pPr>
      <w:r w:rsidRPr="00D20F8A">
        <w:rPr>
          <w:rFonts w:ascii="Times New Roman" w:hAnsi="Times New Roman" w:cs="Times New Roman"/>
          <w:sz w:val="24"/>
          <w:szCs w:val="24"/>
          <w:u w:val="single"/>
          <w:lang w:val="en-US"/>
        </w:rPr>
        <w:t>LED</w:t>
      </w:r>
      <w:r w:rsidRPr="00D20F8A">
        <w:rPr>
          <w:rFonts w:ascii="Times New Roman" w:hAnsi="Times New Roman" w:cs="Times New Roman"/>
          <w:sz w:val="24"/>
          <w:szCs w:val="24"/>
          <w:lang w:val="en-US"/>
        </w:rPr>
        <w:t xml:space="preserve">: </w:t>
      </w:r>
      <w:r w:rsidR="00D20F8A" w:rsidRPr="00D20F8A">
        <w:rPr>
          <w:rFonts w:ascii="Times New Roman" w:hAnsi="Times New Roman" w:cs="Times New Roman"/>
          <w:sz w:val="24"/>
          <w:szCs w:val="24"/>
          <w:lang w:val="en-US"/>
        </w:rPr>
        <w:t>The LED serves as an integral component of our notification system. It is strategically designed to emit intermittent light pulses at predefined intervals, functioning as a visual prompt for the users.</w:t>
      </w:r>
    </w:p>
    <w:p w14:paraId="4894A105" w14:textId="77777777" w:rsidR="00FD1881" w:rsidRPr="00FD1881" w:rsidRDefault="00FD1881" w:rsidP="00FD1881">
      <w:pPr>
        <w:pStyle w:val="ListParagraph"/>
        <w:rPr>
          <w:rFonts w:ascii="Times New Roman" w:hAnsi="Times New Roman" w:cs="Times New Roman"/>
          <w:sz w:val="20"/>
          <w:szCs w:val="20"/>
          <w:lang w:val="en-US"/>
        </w:rPr>
      </w:pPr>
    </w:p>
    <w:p w14:paraId="230D1969" w14:textId="30940918" w:rsidR="00FD1881" w:rsidRPr="00FD1881" w:rsidRDefault="00FD1881">
      <w:pPr>
        <w:pStyle w:val="ListParagraph"/>
        <w:numPr>
          <w:ilvl w:val="0"/>
          <w:numId w:val="5"/>
        </w:numPr>
        <w:rPr>
          <w:rFonts w:ascii="Times New Roman" w:hAnsi="Times New Roman" w:cs="Times New Roman"/>
          <w:sz w:val="24"/>
          <w:szCs w:val="24"/>
          <w:lang w:val="en-US"/>
        </w:rPr>
      </w:pPr>
      <w:r w:rsidRPr="00FD1881">
        <w:rPr>
          <w:rFonts w:ascii="Times New Roman" w:hAnsi="Times New Roman" w:cs="Times New Roman"/>
          <w:sz w:val="24"/>
          <w:szCs w:val="24"/>
          <w:u w:val="single"/>
          <w:lang w:val="en-US"/>
        </w:rPr>
        <w:t>Toggle Switch</w:t>
      </w:r>
      <w:r>
        <w:rPr>
          <w:rFonts w:ascii="Times New Roman" w:hAnsi="Times New Roman" w:cs="Times New Roman"/>
          <w:sz w:val="24"/>
          <w:szCs w:val="24"/>
          <w:lang w:val="en-US"/>
        </w:rPr>
        <w:t xml:space="preserve">: </w:t>
      </w:r>
      <w:r w:rsidR="00C968AA">
        <w:rPr>
          <w:rFonts w:ascii="Times New Roman" w:hAnsi="Times New Roman" w:cs="Times New Roman"/>
          <w:sz w:val="24"/>
          <w:szCs w:val="24"/>
          <w:lang w:val="en-US"/>
        </w:rPr>
        <w:t>This is used to switch between user inputs.</w:t>
      </w:r>
    </w:p>
    <w:p w14:paraId="64F55A09" w14:textId="77777777" w:rsidR="00670D57" w:rsidRPr="00670D57" w:rsidRDefault="00670D57" w:rsidP="00670D57">
      <w:pPr>
        <w:rPr>
          <w:lang w:val="en-US"/>
        </w:rPr>
      </w:pPr>
    </w:p>
    <w:p w14:paraId="4FA441EF" w14:textId="0053B864" w:rsidR="000F7A80" w:rsidRDefault="00842249" w:rsidP="00B3028B">
      <w:pPr>
        <w:pStyle w:val="Heading2"/>
        <w:rPr>
          <w:lang w:val="en-US"/>
        </w:rPr>
      </w:pPr>
      <w:r w:rsidRPr="00B3028B">
        <w:rPr>
          <w:lang w:val="en-US"/>
        </w:rPr>
        <w:t>Scientific or Mathematical Principles</w:t>
      </w:r>
    </w:p>
    <w:p w14:paraId="34C17109" w14:textId="4C10B718" w:rsidR="001C6E2A" w:rsidRPr="00C101B1" w:rsidRDefault="001C6E2A" w:rsidP="001C6E2A">
      <w:pPr>
        <w:rPr>
          <w:rFonts w:ascii="Times New Roman" w:hAnsi="Times New Roman" w:cs="Times New Roman"/>
          <w:b/>
          <w:bCs/>
          <w:sz w:val="24"/>
          <w:szCs w:val="24"/>
          <w:lang w:val="en-US"/>
        </w:rPr>
      </w:pPr>
      <w:r w:rsidRPr="00C101B1">
        <w:rPr>
          <w:rFonts w:ascii="Times New Roman" w:hAnsi="Times New Roman" w:cs="Times New Roman"/>
          <w:b/>
          <w:bCs/>
          <w:sz w:val="24"/>
          <w:szCs w:val="24"/>
          <w:lang w:val="en-US"/>
        </w:rPr>
        <w:t>Newton's Law of Motion</w:t>
      </w:r>
    </w:p>
    <w:p w14:paraId="771BF2CC" w14:textId="1E66B15F" w:rsidR="00F35FEC" w:rsidRPr="00C101B1" w:rsidRDefault="00FD72E6" w:rsidP="001C6E2A">
      <w:pPr>
        <w:rPr>
          <w:rFonts w:ascii="Times New Roman" w:eastAsiaTheme="minorEastAsia" w:hAnsi="Times New Roman" w:cs="Times New Roman"/>
          <w:sz w:val="24"/>
          <w:szCs w:val="24"/>
          <w:lang w:val="en-US"/>
        </w:rPr>
      </w:pPr>
      <w:r w:rsidRPr="00C101B1">
        <w:rPr>
          <w:rFonts w:ascii="Times New Roman" w:hAnsi="Times New Roman" w:cs="Times New Roman"/>
          <w:sz w:val="24"/>
          <w:szCs w:val="24"/>
          <w:lang w:val="en-US"/>
        </w:rPr>
        <w:t xml:space="preserve">As the load cell used in this project </w:t>
      </w:r>
      <w:r w:rsidR="001549DC" w:rsidRPr="001549DC">
        <w:rPr>
          <w:rFonts w:ascii="Times New Roman" w:hAnsi="Times New Roman" w:cs="Times New Roman"/>
          <w:sz w:val="24"/>
          <w:szCs w:val="24"/>
          <w:lang w:val="en-US"/>
        </w:rPr>
        <w:t xml:space="preserve">yields readings in Newtons (N), necessitating the application of Newton's fundamental law of motion. </w:t>
      </w:r>
      <w:r w:rsidR="0085333D">
        <w:rPr>
          <w:rFonts w:ascii="Times New Roman" w:hAnsi="Times New Roman" w:cs="Times New Roman"/>
          <w:sz w:val="24"/>
          <w:szCs w:val="24"/>
          <w:lang w:val="en-US"/>
        </w:rPr>
        <w:t>Taken from [1</w:t>
      </w:r>
      <w:r w:rsidR="0082164D">
        <w:rPr>
          <w:rFonts w:ascii="Times New Roman" w:hAnsi="Times New Roman" w:cs="Times New Roman"/>
          <w:sz w:val="24"/>
          <w:szCs w:val="24"/>
          <w:lang w:val="en-US"/>
        </w:rPr>
        <w:t>7</w:t>
      </w:r>
      <w:r w:rsidR="0085333D">
        <w:rPr>
          <w:rFonts w:ascii="Times New Roman" w:hAnsi="Times New Roman" w:cs="Times New Roman"/>
          <w:sz w:val="24"/>
          <w:szCs w:val="24"/>
          <w:lang w:val="en-US"/>
        </w:rPr>
        <w:t>], t</w:t>
      </w:r>
      <w:r w:rsidR="001549DC" w:rsidRPr="001549DC">
        <w:rPr>
          <w:rFonts w:ascii="Times New Roman" w:hAnsi="Times New Roman" w:cs="Times New Roman"/>
          <w:sz w:val="24"/>
          <w:szCs w:val="24"/>
          <w:lang w:val="en-US"/>
        </w:rPr>
        <w:t>he equation governing an object adhering to this law is expressed as follows:</w:t>
      </w:r>
      <w:r w:rsidR="00FE2222" w:rsidRPr="00C101B1">
        <w:rPr>
          <w:rFonts w:ascii="Times New Roman" w:hAnsi="Times New Roman" w:cs="Times New Roman"/>
          <w:sz w:val="24"/>
          <w:szCs w:val="24"/>
          <w:lang w:val="en-US"/>
        </w:rPr>
        <w:br/>
      </w:r>
      <m:oMathPara>
        <m:oMath>
          <m:r>
            <w:rPr>
              <w:rFonts w:ascii="Cambria Math" w:hAnsi="Cambria Math"/>
              <w:sz w:val="24"/>
              <w:szCs w:val="24"/>
              <w:lang w:val="en-US"/>
            </w:rPr>
            <m:t>F=ma</m:t>
          </m:r>
          <m:r>
            <m:rPr>
              <m:sty m:val="p"/>
            </m:rPr>
            <w:rPr>
              <w:rFonts w:ascii="Times New Roman" w:eastAsiaTheme="minorEastAsia" w:hAnsi="Times New Roman" w:cs="Times New Roman"/>
              <w:sz w:val="24"/>
              <w:szCs w:val="24"/>
              <w:lang w:val="en-US"/>
            </w:rPr>
            <w:br/>
          </m:r>
        </m:oMath>
      </m:oMathPara>
      <w:r w:rsidR="00A3592F" w:rsidRPr="00C101B1">
        <w:rPr>
          <w:rFonts w:ascii="Times New Roman" w:eastAsiaTheme="minorEastAsia" w:hAnsi="Times New Roman" w:cs="Times New Roman"/>
          <w:sz w:val="24"/>
          <w:szCs w:val="24"/>
          <w:lang w:val="en-US"/>
        </w:rPr>
        <w:t>Where</w:t>
      </w:r>
      <w:r w:rsidR="00F35FEC" w:rsidRPr="00C101B1">
        <w:rPr>
          <w:rFonts w:ascii="Times New Roman" w:eastAsiaTheme="minorEastAsia" w:hAnsi="Times New Roman" w:cs="Times New Roman"/>
          <w:sz w:val="24"/>
          <w:szCs w:val="24"/>
          <w:lang w:val="en-US"/>
        </w:rPr>
        <w:t>:</w:t>
      </w:r>
    </w:p>
    <w:p w14:paraId="345655D0" w14:textId="2CABA7A0" w:rsidR="000E49C9" w:rsidRPr="00C101B1" w:rsidRDefault="00A3592F" w:rsidP="00F35FEC">
      <w:pPr>
        <w:pStyle w:val="ListParagraph"/>
        <w:numPr>
          <w:ilvl w:val="0"/>
          <w:numId w:val="8"/>
        </w:numPr>
        <w:rPr>
          <w:rFonts w:ascii="Times New Roman" w:hAnsi="Times New Roman" w:cs="Times New Roman"/>
          <w:sz w:val="24"/>
          <w:szCs w:val="24"/>
          <w:lang w:val="en-US"/>
        </w:rPr>
      </w:pPr>
      <w:r w:rsidRPr="00C101B1">
        <w:rPr>
          <w:rFonts w:ascii="Times New Roman" w:eastAsiaTheme="minorEastAsia" w:hAnsi="Times New Roman" w:cs="Times New Roman"/>
          <w:i/>
          <w:iCs/>
          <w:sz w:val="24"/>
          <w:szCs w:val="24"/>
          <w:lang w:val="en-US"/>
        </w:rPr>
        <w:t>F</w:t>
      </w:r>
      <w:r w:rsidR="003077F8" w:rsidRPr="00C101B1">
        <w:rPr>
          <w:rFonts w:ascii="Times New Roman" w:eastAsiaTheme="minorEastAsia" w:hAnsi="Times New Roman" w:cs="Times New Roman"/>
          <w:sz w:val="24"/>
          <w:szCs w:val="24"/>
          <w:lang w:val="en-US"/>
        </w:rPr>
        <w:t xml:space="preserve"> is the force exerted</w:t>
      </w:r>
      <w:r w:rsidR="0010206C" w:rsidRPr="00C101B1">
        <w:rPr>
          <w:rFonts w:ascii="Times New Roman" w:eastAsiaTheme="minorEastAsia" w:hAnsi="Times New Roman" w:cs="Times New Roman"/>
          <w:sz w:val="24"/>
          <w:szCs w:val="24"/>
          <w:lang w:val="en-US"/>
        </w:rPr>
        <w:t xml:space="preserve"> by the object</w:t>
      </w:r>
      <w:r w:rsidR="003077F8" w:rsidRPr="00C101B1">
        <w:rPr>
          <w:rFonts w:ascii="Times New Roman" w:eastAsiaTheme="minorEastAsia" w:hAnsi="Times New Roman" w:cs="Times New Roman"/>
          <w:sz w:val="24"/>
          <w:szCs w:val="24"/>
          <w:lang w:val="en-US"/>
        </w:rPr>
        <w:t xml:space="preserve"> in Newtons (N)</w:t>
      </w:r>
    </w:p>
    <w:p w14:paraId="10C0F938" w14:textId="6BCCFD25" w:rsidR="00F35FEC" w:rsidRPr="00C101B1" w:rsidRDefault="00F35FEC" w:rsidP="00F35FEC">
      <w:pPr>
        <w:pStyle w:val="ListParagraph"/>
        <w:numPr>
          <w:ilvl w:val="0"/>
          <w:numId w:val="8"/>
        </w:numPr>
        <w:rPr>
          <w:rFonts w:ascii="Times New Roman" w:hAnsi="Times New Roman" w:cs="Times New Roman"/>
          <w:sz w:val="24"/>
          <w:szCs w:val="24"/>
          <w:lang w:val="en-US"/>
        </w:rPr>
      </w:pPr>
      <w:r w:rsidRPr="00C101B1">
        <w:rPr>
          <w:rFonts w:ascii="Times New Roman" w:eastAsiaTheme="minorEastAsia" w:hAnsi="Times New Roman" w:cs="Times New Roman"/>
          <w:i/>
          <w:iCs/>
          <w:sz w:val="24"/>
          <w:szCs w:val="24"/>
          <w:lang w:val="en-US"/>
        </w:rPr>
        <w:t xml:space="preserve">m </w:t>
      </w:r>
      <w:r w:rsidRPr="00C101B1">
        <w:rPr>
          <w:rFonts w:ascii="Times New Roman" w:eastAsiaTheme="minorEastAsia" w:hAnsi="Times New Roman" w:cs="Times New Roman"/>
          <w:sz w:val="24"/>
          <w:szCs w:val="24"/>
          <w:lang w:val="en-US"/>
        </w:rPr>
        <w:t xml:space="preserve">is </w:t>
      </w:r>
      <w:r w:rsidR="0040560F" w:rsidRPr="00C101B1">
        <w:rPr>
          <w:rFonts w:ascii="Times New Roman" w:eastAsiaTheme="minorEastAsia" w:hAnsi="Times New Roman" w:cs="Times New Roman"/>
          <w:sz w:val="24"/>
          <w:szCs w:val="24"/>
          <w:lang w:val="en-US"/>
        </w:rPr>
        <w:t xml:space="preserve">the mass </w:t>
      </w:r>
      <w:r w:rsidR="0010206C" w:rsidRPr="00C101B1">
        <w:rPr>
          <w:rFonts w:ascii="Times New Roman" w:eastAsiaTheme="minorEastAsia" w:hAnsi="Times New Roman" w:cs="Times New Roman"/>
          <w:sz w:val="24"/>
          <w:szCs w:val="24"/>
          <w:lang w:val="en-US"/>
        </w:rPr>
        <w:t xml:space="preserve">of the object </w:t>
      </w:r>
      <w:r w:rsidR="0040560F" w:rsidRPr="00C101B1">
        <w:rPr>
          <w:rFonts w:ascii="Times New Roman" w:eastAsiaTheme="minorEastAsia" w:hAnsi="Times New Roman" w:cs="Times New Roman"/>
          <w:sz w:val="24"/>
          <w:szCs w:val="24"/>
          <w:lang w:val="en-US"/>
        </w:rPr>
        <w:t xml:space="preserve">in </w:t>
      </w:r>
      <w:r w:rsidR="004D656A" w:rsidRPr="00C101B1">
        <w:rPr>
          <w:rFonts w:ascii="Times New Roman" w:eastAsiaTheme="minorEastAsia" w:hAnsi="Times New Roman" w:cs="Times New Roman"/>
          <w:sz w:val="24"/>
          <w:szCs w:val="24"/>
          <w:lang w:val="en-US"/>
        </w:rPr>
        <w:t>kilograms (</w:t>
      </w:r>
      <w:r w:rsidR="009211ED" w:rsidRPr="00C101B1">
        <w:rPr>
          <w:rFonts w:ascii="Times New Roman" w:eastAsiaTheme="minorEastAsia" w:hAnsi="Times New Roman" w:cs="Times New Roman"/>
          <w:sz w:val="24"/>
          <w:szCs w:val="24"/>
          <w:lang w:val="en-US"/>
        </w:rPr>
        <w:t>kg)</w:t>
      </w:r>
    </w:p>
    <w:p w14:paraId="3CE00DE7" w14:textId="4882CB0D" w:rsidR="005378C8" w:rsidRPr="005378C8" w:rsidRDefault="009211ED" w:rsidP="005378C8">
      <w:pPr>
        <w:pStyle w:val="ListParagraph"/>
        <w:numPr>
          <w:ilvl w:val="0"/>
          <w:numId w:val="8"/>
        </w:numPr>
        <w:rPr>
          <w:rFonts w:ascii="Times New Roman" w:hAnsi="Times New Roman" w:cs="Times New Roman"/>
          <w:sz w:val="24"/>
          <w:szCs w:val="24"/>
          <w:lang w:val="en-US"/>
        </w:rPr>
      </w:pPr>
      <w:r w:rsidRPr="00C101B1">
        <w:rPr>
          <w:rFonts w:ascii="Times New Roman" w:eastAsiaTheme="minorEastAsia" w:hAnsi="Times New Roman" w:cs="Times New Roman"/>
          <w:i/>
          <w:iCs/>
          <w:sz w:val="24"/>
          <w:szCs w:val="24"/>
          <w:lang w:val="en-US"/>
        </w:rPr>
        <w:t xml:space="preserve">a </w:t>
      </w:r>
      <w:r w:rsidRPr="00C101B1">
        <w:rPr>
          <w:rFonts w:ascii="Times New Roman" w:eastAsiaTheme="minorEastAsia" w:hAnsi="Times New Roman" w:cs="Times New Roman"/>
          <w:i/>
          <w:iCs/>
          <w:sz w:val="24"/>
          <w:szCs w:val="24"/>
          <w:lang w:val="en-US"/>
        </w:rPr>
        <w:softHyphen/>
      </w:r>
      <w:r w:rsidR="0010206C" w:rsidRPr="00C101B1">
        <w:rPr>
          <w:rFonts w:ascii="Times New Roman" w:eastAsiaTheme="minorEastAsia" w:hAnsi="Times New Roman" w:cs="Times New Roman"/>
          <w:sz w:val="24"/>
          <w:szCs w:val="24"/>
          <w:lang w:val="en-US"/>
        </w:rPr>
        <w:t xml:space="preserve">is the </w:t>
      </w:r>
      <w:r w:rsidR="007A174C" w:rsidRPr="00C101B1">
        <w:rPr>
          <w:rFonts w:ascii="Times New Roman" w:eastAsiaTheme="minorEastAsia" w:hAnsi="Times New Roman" w:cs="Times New Roman"/>
          <w:sz w:val="24"/>
          <w:szCs w:val="24"/>
          <w:lang w:val="en-US"/>
        </w:rPr>
        <w:t>acceleration</w:t>
      </w:r>
      <w:r w:rsidR="0010206C" w:rsidRPr="00C101B1">
        <w:rPr>
          <w:rFonts w:ascii="Times New Roman" w:eastAsiaTheme="minorEastAsia" w:hAnsi="Times New Roman" w:cs="Times New Roman"/>
          <w:sz w:val="24"/>
          <w:szCs w:val="24"/>
          <w:lang w:val="en-US"/>
        </w:rPr>
        <w:t xml:space="preserve"> of the object in </w:t>
      </w:r>
      <w:r w:rsidR="00C101B1" w:rsidRPr="00C101B1">
        <w:rPr>
          <w:rFonts w:ascii="Times New Roman" w:eastAsiaTheme="minorEastAsia" w:hAnsi="Times New Roman" w:cs="Times New Roman"/>
          <w:sz w:val="24"/>
          <w:szCs w:val="24"/>
          <w:lang w:val="en-US"/>
        </w:rPr>
        <w:t>meters per second squared (m/s</w:t>
      </w:r>
      <w:r w:rsidR="00C101B1" w:rsidRPr="00C101B1">
        <w:rPr>
          <w:rFonts w:ascii="Times New Roman" w:eastAsiaTheme="minorEastAsia" w:hAnsi="Times New Roman" w:cs="Times New Roman"/>
          <w:sz w:val="24"/>
          <w:szCs w:val="24"/>
          <w:vertAlign w:val="superscript"/>
          <w:lang w:val="en-US"/>
        </w:rPr>
        <w:t>2</w:t>
      </w:r>
      <w:r w:rsidR="00C101B1" w:rsidRPr="00C101B1">
        <w:rPr>
          <w:rFonts w:ascii="Times New Roman" w:eastAsiaTheme="minorEastAsia" w:hAnsi="Times New Roman" w:cs="Times New Roman"/>
          <w:sz w:val="24"/>
          <w:szCs w:val="24"/>
          <w:lang w:val="en-US"/>
        </w:rPr>
        <w:t>)</w:t>
      </w:r>
    </w:p>
    <w:p w14:paraId="29855A6D" w14:textId="77777777" w:rsidR="005378C8" w:rsidRPr="005378C8" w:rsidRDefault="005378C8" w:rsidP="005378C8">
      <w:pPr>
        <w:ind w:left="360"/>
        <w:rPr>
          <w:rFonts w:ascii="Times New Roman" w:hAnsi="Times New Roman" w:cs="Times New Roman"/>
          <w:sz w:val="24"/>
          <w:szCs w:val="24"/>
          <w:lang w:val="en-US"/>
        </w:rPr>
      </w:pPr>
    </w:p>
    <w:p w14:paraId="4432AAFF" w14:textId="02D26DF6" w:rsidR="00C101B1" w:rsidRPr="00125C98" w:rsidRDefault="009870AC" w:rsidP="00E41D35">
      <w:pPr>
        <w:jc w:val="center"/>
        <w:rPr>
          <w:rFonts w:ascii="Times New Roman" w:hAnsi="Times New Roman" w:cs="Times New Roman"/>
        </w:rPr>
      </w:pPr>
      <w:r w:rsidRPr="009870AC">
        <w:rPr>
          <w:rFonts w:ascii="Times New Roman" w:hAnsi="Times New Roman" w:cs="Times New Roman"/>
          <w:noProof/>
          <w:sz w:val="24"/>
          <w:szCs w:val="24"/>
          <w:lang w:val="en-US"/>
        </w:rPr>
        <w:drawing>
          <wp:inline distT="0" distB="0" distL="0" distR="0" wp14:anchorId="444F6022" wp14:editId="4AB4FCAD">
            <wp:extent cx="2476500" cy="1177396"/>
            <wp:effectExtent l="171450" t="171450" r="171450" b="175260"/>
            <wp:docPr id="1831360399" name="Picture 1831360399" descr="A drawing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60399" name="Picture 1" descr="A drawing of a diagram&#10;&#10;Description automatically generated with medium confidence"/>
                    <pic:cNvPicPr/>
                  </pic:nvPicPr>
                  <pic:blipFill>
                    <a:blip r:embed="rId13"/>
                    <a:stretch>
                      <a:fillRect/>
                    </a:stretch>
                  </pic:blipFill>
                  <pic:spPr>
                    <a:xfrm>
                      <a:off x="0" y="0"/>
                      <a:ext cx="2477396" cy="117782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1531C9">
        <w:rPr>
          <w:rFonts w:ascii="Times New Roman" w:hAnsi="Times New Roman" w:cs="Times New Roman"/>
          <w:sz w:val="24"/>
          <w:szCs w:val="24"/>
          <w:lang w:val="en-US"/>
        </w:rPr>
        <w:br/>
      </w:r>
      <w:r w:rsidR="00E41D35" w:rsidRPr="00125C98">
        <w:rPr>
          <w:rFonts w:ascii="Times New Roman" w:hAnsi="Times New Roman" w:cs="Times New Roman"/>
          <w:lang w:val="en-US"/>
        </w:rPr>
        <w:t xml:space="preserve">Figure 3: </w:t>
      </w:r>
      <w:r w:rsidR="005378C8">
        <w:rPr>
          <w:rFonts w:ascii="Times New Roman" w:hAnsi="Times New Roman" w:cs="Times New Roman"/>
          <w:lang w:val="en-US"/>
        </w:rPr>
        <w:t>T</w:t>
      </w:r>
      <w:r w:rsidR="005378C8" w:rsidRPr="005378C8">
        <w:rPr>
          <w:rFonts w:ascii="Times New Roman" w:hAnsi="Times New Roman" w:cs="Times New Roman"/>
          <w:lang w:val="en-US"/>
        </w:rPr>
        <w:t>he simplified free body diagram illustrates that the acceleration experienced by an object when placed on our scale corresponds to the gravitational acceleration constant for Earth</w:t>
      </w:r>
      <w:r w:rsidR="00AD1B8F" w:rsidRPr="00125C98">
        <w:rPr>
          <w:rFonts w:ascii="Times New Roman" w:hAnsi="Times New Roman" w:cs="Times New Roman"/>
          <w:lang w:val="en-US"/>
        </w:rPr>
        <w:t xml:space="preserve"> (g </w:t>
      </w:r>
      <w:r w:rsidR="00125C98" w:rsidRPr="00125C98">
        <w:rPr>
          <w:rFonts w:ascii="Times New Roman" w:hAnsi="Times New Roman" w:cs="Times New Roman"/>
          <w:lang w:val="en-US"/>
        </w:rPr>
        <w:t>≈ 9.81 m/s</w:t>
      </w:r>
      <w:r w:rsidR="00125C98" w:rsidRPr="00125C98">
        <w:rPr>
          <w:rFonts w:ascii="Times New Roman" w:hAnsi="Times New Roman" w:cs="Times New Roman"/>
          <w:vertAlign w:val="superscript"/>
          <w:lang w:val="en-US"/>
        </w:rPr>
        <w:t>2</w:t>
      </w:r>
      <w:r w:rsidR="00125C98" w:rsidRPr="00125C98">
        <w:rPr>
          <w:rFonts w:ascii="Times New Roman" w:hAnsi="Times New Roman" w:cs="Times New Roman"/>
          <w:lang w:val="en-US"/>
        </w:rPr>
        <w:t>)</w:t>
      </w:r>
    </w:p>
    <w:p w14:paraId="7EF022D7" w14:textId="77777777" w:rsidR="000F7A80" w:rsidRDefault="000F7A80" w:rsidP="006B524A">
      <w:pPr>
        <w:rPr>
          <w:rFonts w:ascii="Times New Roman" w:hAnsi="Times New Roman" w:cs="Times New Roman"/>
          <w:sz w:val="24"/>
          <w:szCs w:val="24"/>
          <w:lang w:val="en-US"/>
        </w:rPr>
      </w:pPr>
    </w:p>
    <w:p w14:paraId="6E2D246D" w14:textId="7923A526" w:rsidR="008C4BA1" w:rsidRPr="008C4BA1" w:rsidRDefault="008D6476" w:rsidP="008C4BA1">
      <w:pPr>
        <w:rPr>
          <w:rFonts w:ascii="Times New Roman" w:eastAsiaTheme="minorEastAsia" w:hAnsi="Times New Roman" w:cs="Times New Roman"/>
          <w:sz w:val="24"/>
          <w:szCs w:val="24"/>
          <w:lang w:val="en-US"/>
        </w:rPr>
      </w:pPr>
      <w:r w:rsidRPr="008D6476">
        <w:rPr>
          <w:rFonts w:ascii="Times New Roman" w:hAnsi="Times New Roman" w:cs="Times New Roman"/>
          <w:sz w:val="24"/>
          <w:szCs w:val="24"/>
          <w:lang w:val="en-US"/>
        </w:rPr>
        <w:t>Since our objective is to obtain readings in kilograms (kg), it becomes necessary to isolate the mass of the object, leading to the following equation:</w:t>
      </w:r>
      <w:r w:rsidR="008C4BA1">
        <w:rPr>
          <w:rFonts w:ascii="Times New Roman" w:hAnsi="Times New Roman" w:cs="Times New Roman"/>
          <w:sz w:val="24"/>
          <w:szCs w:val="24"/>
          <w:lang w:val="en-US"/>
        </w:rPr>
        <w:br/>
      </w:r>
      <m:oMathPara>
        <m:oMath>
          <m:r>
            <w:rPr>
              <w:rFonts w:ascii="Cambria Math" w:hAnsi="Cambria Math" w:cs="Times New Roman"/>
              <w:sz w:val="24"/>
              <w:szCs w:val="24"/>
              <w:lang w:val="en-US"/>
            </w:rPr>
            <m:t>m=</m:t>
          </m:r>
          <m:f>
            <m:fPr>
              <m:ctrlPr>
                <w:rPr>
                  <w:rFonts w:ascii="Cambria Math" w:hAnsi="Cambria Math" w:cs="Times New Roman"/>
                  <w:i/>
                  <w:sz w:val="24"/>
                  <w:szCs w:val="24"/>
                  <w:lang w:val="en-US"/>
                </w:rPr>
              </m:ctrlPr>
            </m:fPr>
            <m:num>
              <m:r>
                <w:rPr>
                  <w:rFonts w:ascii="Cambria Math" w:hAnsi="Cambria Math" w:cs="Times New Roman"/>
                  <w:sz w:val="24"/>
                  <w:szCs w:val="24"/>
                  <w:lang w:val="en-US"/>
                </w:rPr>
                <m:t>F</m:t>
              </m:r>
            </m:num>
            <m:den>
              <m:r>
                <w:rPr>
                  <w:rFonts w:ascii="Cambria Math" w:hAnsi="Cambria Math" w:cs="Times New Roman"/>
                  <w:sz w:val="24"/>
                  <w:szCs w:val="24"/>
                  <w:lang w:val="en-US"/>
                </w:rPr>
                <m:t>a</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F</m:t>
              </m:r>
            </m:num>
            <m:den>
              <m:r>
                <w:rPr>
                  <w:rFonts w:ascii="Cambria Math" w:hAnsi="Cambria Math" w:cs="Times New Roman"/>
                  <w:sz w:val="24"/>
                  <w:szCs w:val="24"/>
                  <w:lang w:val="en-US"/>
                </w:rPr>
                <m:t>g</m:t>
              </m:r>
            </m:den>
          </m:f>
        </m:oMath>
      </m:oMathPara>
    </w:p>
    <w:p w14:paraId="31EAFB41" w14:textId="40ED16D2" w:rsidR="007524FC" w:rsidRPr="001C6E2A" w:rsidRDefault="006826F7" w:rsidP="008C4BA1">
      <w:pPr>
        <w:rPr>
          <w:rFonts w:ascii="Times New Roman" w:hAnsi="Times New Roman" w:cs="Times New Roman"/>
          <w:sz w:val="24"/>
          <w:szCs w:val="24"/>
          <w:lang w:val="en-US"/>
        </w:rPr>
      </w:pPr>
      <w:r w:rsidRPr="006826F7">
        <w:rPr>
          <w:rFonts w:ascii="Times New Roman" w:eastAsiaTheme="minorEastAsia" w:hAnsi="Times New Roman" w:cs="Times New Roman"/>
          <w:sz w:val="24"/>
          <w:szCs w:val="24"/>
          <w:lang w:val="en-US"/>
        </w:rPr>
        <w:t>This principle, while seemingly straightforward, plays an instrumental role in our programming logic. It provides the foundational mathematical framework essential for converting the load cell's readings from Newtons (N) to kilograms (kg)</w:t>
      </w:r>
      <w:r>
        <w:rPr>
          <w:rFonts w:ascii="Times New Roman" w:eastAsiaTheme="minorEastAsia" w:hAnsi="Times New Roman" w:cs="Times New Roman"/>
          <w:sz w:val="24"/>
          <w:szCs w:val="24"/>
          <w:lang w:val="en-US"/>
        </w:rPr>
        <w:t>.</w:t>
      </w:r>
      <w:r w:rsidR="008C4BA1">
        <w:rPr>
          <w:rFonts w:ascii="Times New Roman" w:eastAsiaTheme="minorEastAsia" w:hAnsi="Times New Roman" w:cs="Times New Roman"/>
          <w:sz w:val="24"/>
          <w:szCs w:val="24"/>
          <w:lang w:val="en-US"/>
        </w:rPr>
        <w:br/>
      </w:r>
    </w:p>
    <w:p w14:paraId="4A4DAFB7" w14:textId="5C1BE54C" w:rsidR="00445207" w:rsidRDefault="009165C0" w:rsidP="006B524A">
      <w:pPr>
        <w:rPr>
          <w:rFonts w:ascii="Times New Roman" w:hAnsi="Times New Roman" w:cs="Times New Roman"/>
          <w:b/>
          <w:bCs/>
          <w:sz w:val="24"/>
          <w:szCs w:val="24"/>
          <w:lang w:val="en-US"/>
        </w:rPr>
      </w:pPr>
      <w:r w:rsidRPr="009165C0">
        <w:rPr>
          <w:rFonts w:ascii="Times New Roman" w:hAnsi="Times New Roman" w:cs="Times New Roman"/>
          <w:b/>
          <w:bCs/>
          <w:sz w:val="24"/>
          <w:szCs w:val="24"/>
          <w:lang w:val="en-US"/>
        </w:rPr>
        <w:t>Harris-Benedict Principle for BMR Calculation</w:t>
      </w:r>
    </w:p>
    <w:p w14:paraId="536A66FF" w14:textId="328F9E67" w:rsidR="009165C0" w:rsidRDefault="00DD5836" w:rsidP="006B524A">
      <w:pPr>
        <w:rPr>
          <w:rFonts w:ascii="Times New Roman" w:hAnsi="Times New Roman" w:cs="Times New Roman"/>
          <w:sz w:val="24"/>
          <w:szCs w:val="24"/>
          <w:lang w:val="en-US"/>
        </w:rPr>
      </w:pPr>
      <w:r w:rsidRPr="00DD5836">
        <w:rPr>
          <w:rFonts w:ascii="Times New Roman" w:hAnsi="Times New Roman" w:cs="Times New Roman"/>
          <w:sz w:val="24"/>
          <w:szCs w:val="24"/>
          <w:lang w:val="en-US"/>
        </w:rPr>
        <w:t xml:space="preserve">The Basal Metabolic Rate (BMR) signifies the quantification of calories expended during the performance of fundamental life-sustaining processes in an individual. In essence, it signifies the caloric expenditure during a day where an individual remains essentially inactive. This crucial metric forms the basis for determining an individual's daily caloric intake requirements. </w:t>
      </w:r>
      <w:r w:rsidR="0085333D">
        <w:rPr>
          <w:rFonts w:ascii="Times New Roman" w:hAnsi="Times New Roman" w:cs="Times New Roman"/>
          <w:sz w:val="24"/>
          <w:szCs w:val="24"/>
          <w:lang w:val="en-US"/>
        </w:rPr>
        <w:t>Taken from [1</w:t>
      </w:r>
      <w:r w:rsidR="0082164D">
        <w:rPr>
          <w:rFonts w:ascii="Times New Roman" w:hAnsi="Times New Roman" w:cs="Times New Roman"/>
          <w:sz w:val="24"/>
          <w:szCs w:val="24"/>
          <w:lang w:val="en-US"/>
        </w:rPr>
        <w:t>8</w:t>
      </w:r>
      <w:r w:rsidR="0085333D">
        <w:rPr>
          <w:rFonts w:ascii="Times New Roman" w:hAnsi="Times New Roman" w:cs="Times New Roman"/>
          <w:sz w:val="24"/>
          <w:szCs w:val="24"/>
          <w:lang w:val="en-US"/>
        </w:rPr>
        <w:t>], t</w:t>
      </w:r>
      <w:r w:rsidRPr="00DD5836">
        <w:rPr>
          <w:rFonts w:ascii="Times New Roman" w:hAnsi="Times New Roman" w:cs="Times New Roman"/>
          <w:sz w:val="24"/>
          <w:szCs w:val="24"/>
          <w:lang w:val="en-US"/>
        </w:rPr>
        <w:t>he calculation is executed as follows:</w:t>
      </w:r>
      <w:r w:rsidR="00287BEB">
        <w:rPr>
          <w:rFonts w:ascii="Times New Roman" w:hAnsi="Times New Roman" w:cs="Times New Roman"/>
          <w:sz w:val="24"/>
          <w:szCs w:val="24"/>
          <w:lang w:val="en-US"/>
        </w:rPr>
        <w:br/>
      </w:r>
    </w:p>
    <w:p w14:paraId="0A871CC7" w14:textId="77777777" w:rsidR="0039540D" w:rsidRPr="0039540D" w:rsidRDefault="0039540D" w:rsidP="0039540D">
      <w:pPr>
        <w:rPr>
          <w:rFonts w:ascii="Times New Roman" w:hAnsi="Times New Roman" w:cs="Times New Roman"/>
          <w:sz w:val="40"/>
          <w:szCs w:val="40"/>
        </w:rPr>
      </w:pPr>
      <w:r w:rsidRPr="0039540D">
        <w:rPr>
          <w:rFonts w:ascii="Times New Roman" w:hAnsi="Times New Roman" w:cs="Times New Roman"/>
          <w:sz w:val="24"/>
          <w:szCs w:val="24"/>
        </w:rPr>
        <w:t>For men:</w:t>
      </w:r>
    </w:p>
    <w:p w14:paraId="7C67C373" w14:textId="77777777" w:rsidR="0039540D" w:rsidRPr="004412A4" w:rsidRDefault="0039540D" w:rsidP="0039540D">
      <w:pPr>
        <w:rPr>
          <w:rFonts w:ascii="Times New Roman" w:eastAsiaTheme="minorEastAsia" w:hAnsi="Times New Roman" w:cs="Times New Roman"/>
          <w:sz w:val="24"/>
          <w:szCs w:val="24"/>
        </w:rPr>
      </w:pPr>
      <m:oMathPara>
        <m:oMath>
          <m:r>
            <w:rPr>
              <w:rFonts w:ascii="Cambria Math" w:hAnsi="Cambria Math" w:cs="Times New Roman"/>
              <w:sz w:val="24"/>
              <w:szCs w:val="24"/>
            </w:rPr>
            <m:t>BMR=66.5+13.75m+5.003</m:t>
          </m:r>
          <m:r>
            <w:rPr>
              <w:rFonts w:ascii="Cambria Math" w:hAnsi="Cambria Math" w:cs="Times New Roman"/>
              <w:sz w:val="24"/>
              <w:szCs w:val="24"/>
            </w:rPr>
            <m:t>h-6.75t</m:t>
          </m:r>
        </m:oMath>
      </m:oMathPara>
    </w:p>
    <w:p w14:paraId="33C205B8" w14:textId="77777777" w:rsidR="0039540D" w:rsidRPr="0039540D" w:rsidRDefault="0039540D" w:rsidP="0039540D">
      <w:pPr>
        <w:rPr>
          <w:rFonts w:ascii="Times New Roman" w:hAnsi="Times New Roman" w:cs="Times New Roman"/>
          <w:sz w:val="24"/>
          <w:szCs w:val="24"/>
        </w:rPr>
      </w:pPr>
      <w:r w:rsidRPr="0039540D">
        <w:rPr>
          <w:rFonts w:ascii="Times New Roman" w:hAnsi="Times New Roman" w:cs="Times New Roman"/>
          <w:sz w:val="24"/>
          <w:szCs w:val="24"/>
        </w:rPr>
        <w:t>For women:</w:t>
      </w:r>
    </w:p>
    <w:p w14:paraId="35622FE6" w14:textId="77777777" w:rsidR="0039540D" w:rsidRPr="004412A4" w:rsidRDefault="0039540D" w:rsidP="0039540D">
      <w:pPr>
        <w:rPr>
          <w:rFonts w:ascii="Times New Roman" w:hAnsi="Times New Roman" w:cs="Times New Roman"/>
          <w:sz w:val="24"/>
          <w:szCs w:val="24"/>
        </w:rPr>
      </w:pPr>
      <m:oMathPara>
        <m:oMath>
          <m:r>
            <w:rPr>
              <w:rFonts w:ascii="Cambria Math" w:hAnsi="Cambria Math" w:cs="Times New Roman"/>
              <w:sz w:val="24"/>
              <w:szCs w:val="24"/>
            </w:rPr>
            <m:t>BMR=655.1+9.563m+1.850</m:t>
          </m:r>
          <m:r>
            <w:rPr>
              <w:rFonts w:ascii="Cambria Math" w:hAnsi="Cambria Math" w:cs="Times New Roman"/>
              <w:sz w:val="24"/>
              <w:szCs w:val="24"/>
            </w:rPr>
            <m:t>h-4.676t</m:t>
          </m:r>
        </m:oMath>
      </m:oMathPara>
    </w:p>
    <w:p w14:paraId="12D44C0C" w14:textId="77777777" w:rsidR="0039540D" w:rsidRPr="004412A4" w:rsidRDefault="0039540D" w:rsidP="0039540D">
      <w:pPr>
        <w:rPr>
          <w:rFonts w:ascii="Times New Roman" w:hAnsi="Times New Roman" w:cs="Times New Roman"/>
          <w:sz w:val="24"/>
          <w:szCs w:val="24"/>
        </w:rPr>
      </w:pPr>
      <w:r w:rsidRPr="004412A4">
        <w:rPr>
          <w:rFonts w:ascii="Times New Roman" w:hAnsi="Times New Roman" w:cs="Times New Roman"/>
          <w:sz w:val="24"/>
          <w:szCs w:val="24"/>
        </w:rPr>
        <w:t>Where:</w:t>
      </w:r>
    </w:p>
    <w:p w14:paraId="75761264" w14:textId="77777777" w:rsidR="0039540D" w:rsidRPr="004412A4" w:rsidRDefault="0039540D" w:rsidP="0039540D">
      <w:pPr>
        <w:pStyle w:val="ListParagraph"/>
        <w:numPr>
          <w:ilvl w:val="0"/>
          <w:numId w:val="9"/>
        </w:numPr>
        <w:rPr>
          <w:rFonts w:ascii="Times New Roman" w:hAnsi="Times New Roman" w:cs="Times New Roman"/>
          <w:sz w:val="24"/>
          <w:szCs w:val="24"/>
        </w:rPr>
      </w:pPr>
      <w:r w:rsidRPr="004412A4">
        <w:rPr>
          <w:rFonts w:ascii="Times New Roman" w:hAnsi="Times New Roman" w:cs="Times New Roman"/>
          <w:i/>
          <w:iCs/>
          <w:sz w:val="24"/>
          <w:szCs w:val="24"/>
        </w:rPr>
        <w:t>m</w:t>
      </w:r>
      <w:r w:rsidRPr="004412A4">
        <w:rPr>
          <w:rFonts w:ascii="Times New Roman" w:hAnsi="Times New Roman" w:cs="Times New Roman"/>
          <w:sz w:val="24"/>
          <w:szCs w:val="24"/>
        </w:rPr>
        <w:t xml:space="preserve"> is the weight in kg</w:t>
      </w:r>
    </w:p>
    <w:p w14:paraId="4DAC82B5" w14:textId="77777777" w:rsidR="0039540D" w:rsidRPr="004412A4" w:rsidRDefault="0039540D" w:rsidP="0039540D">
      <w:pPr>
        <w:pStyle w:val="ListParagraph"/>
        <w:numPr>
          <w:ilvl w:val="0"/>
          <w:numId w:val="9"/>
        </w:numPr>
        <w:rPr>
          <w:rFonts w:ascii="Times New Roman" w:hAnsi="Times New Roman" w:cs="Times New Roman"/>
          <w:sz w:val="24"/>
          <w:szCs w:val="24"/>
        </w:rPr>
      </w:pPr>
      <w:r w:rsidRPr="004412A4">
        <w:rPr>
          <w:rFonts w:ascii="Times New Roman" w:hAnsi="Times New Roman" w:cs="Times New Roman"/>
          <w:i/>
          <w:iCs/>
          <w:sz w:val="24"/>
          <w:szCs w:val="24"/>
        </w:rPr>
        <w:t>h</w:t>
      </w:r>
      <w:r w:rsidRPr="004412A4">
        <w:rPr>
          <w:rFonts w:ascii="Times New Roman" w:hAnsi="Times New Roman" w:cs="Times New Roman"/>
          <w:sz w:val="24"/>
          <w:szCs w:val="24"/>
        </w:rPr>
        <w:t xml:space="preserve"> is the height in cm</w:t>
      </w:r>
    </w:p>
    <w:p w14:paraId="6E1F47AC" w14:textId="5273B500" w:rsidR="0039540D" w:rsidRPr="004412A4" w:rsidRDefault="0039540D" w:rsidP="0039540D">
      <w:pPr>
        <w:pStyle w:val="ListParagraph"/>
        <w:numPr>
          <w:ilvl w:val="0"/>
          <w:numId w:val="9"/>
        </w:numPr>
        <w:rPr>
          <w:rFonts w:ascii="Times New Roman" w:hAnsi="Times New Roman" w:cs="Times New Roman"/>
          <w:sz w:val="24"/>
          <w:szCs w:val="24"/>
        </w:rPr>
      </w:pPr>
      <w:r w:rsidRPr="004412A4">
        <w:rPr>
          <w:rFonts w:ascii="Times New Roman" w:hAnsi="Times New Roman" w:cs="Times New Roman"/>
          <w:i/>
          <w:iCs/>
          <w:sz w:val="24"/>
          <w:szCs w:val="24"/>
        </w:rPr>
        <w:t>t</w:t>
      </w:r>
      <w:r w:rsidRPr="004412A4">
        <w:rPr>
          <w:rFonts w:ascii="Times New Roman" w:hAnsi="Times New Roman" w:cs="Times New Roman"/>
          <w:sz w:val="24"/>
          <w:szCs w:val="24"/>
        </w:rPr>
        <w:t xml:space="preserve"> is the age in years</w:t>
      </w:r>
      <w:r w:rsidR="000922D7">
        <w:rPr>
          <w:rFonts w:ascii="Times New Roman" w:hAnsi="Times New Roman" w:cs="Times New Roman"/>
          <w:sz w:val="24"/>
          <w:szCs w:val="24"/>
        </w:rPr>
        <w:t xml:space="preserve"> </w:t>
      </w:r>
    </w:p>
    <w:p w14:paraId="1AA6B278" w14:textId="77777777" w:rsidR="009F68B8" w:rsidRDefault="009F68B8" w:rsidP="006B524A">
      <w:pPr>
        <w:rPr>
          <w:rFonts w:ascii="Times New Roman" w:hAnsi="Times New Roman" w:cs="Times New Roman"/>
          <w:sz w:val="24"/>
          <w:szCs w:val="24"/>
        </w:rPr>
      </w:pPr>
    </w:p>
    <w:p w14:paraId="4B565453" w14:textId="69DF2A48" w:rsidR="009F68B8" w:rsidRDefault="009F68B8" w:rsidP="009F68B8">
      <w:pPr>
        <w:rPr>
          <w:rFonts w:ascii="Times New Roman" w:eastAsiaTheme="minorEastAsia" w:hAnsi="Times New Roman" w:cs="Times New Roman"/>
          <w:sz w:val="24"/>
          <w:szCs w:val="24"/>
        </w:rPr>
      </w:pPr>
      <w:r w:rsidRPr="009F68B8">
        <w:rPr>
          <w:rFonts w:ascii="Times New Roman" w:hAnsi="Times New Roman" w:cs="Times New Roman"/>
          <w:sz w:val="24"/>
          <w:szCs w:val="24"/>
        </w:rPr>
        <w:lastRenderedPageBreak/>
        <w:t>Upon obtaining the BMR value, designated as 'x', and assuming a measured weight of a meal on the scale, indicated as 'y', the feedback displayed on the LCD is determined through the expression</w:t>
      </w:r>
      <w:r w:rsidR="00CB7D43">
        <w:rPr>
          <w:rFonts w:ascii="Times New Roman" w:hAnsi="Times New Roman" w:cs="Times New Roman"/>
          <w:sz w:val="24"/>
          <w:szCs w:val="24"/>
        </w:rPr>
        <w:t>*</w:t>
      </w:r>
      <w:r w:rsidRPr="009F68B8">
        <w:rPr>
          <w:rFonts w:ascii="Times New Roman" w:hAnsi="Times New Roman" w:cs="Times New Roman"/>
          <w:sz w:val="24"/>
          <w:szCs w:val="24"/>
        </w:rPr>
        <w:t>:</w:t>
      </w:r>
      <w:r w:rsidR="00647FCB">
        <w:rPr>
          <w:rFonts w:ascii="Times New Roman" w:hAnsi="Times New Roman" w:cs="Times New Roman"/>
          <w:sz w:val="24"/>
          <w:szCs w:val="24"/>
        </w:rPr>
        <w:br/>
      </w:r>
      <m:oMathPara>
        <m:oMath>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3</m:t>
              </m:r>
            </m:den>
          </m:f>
          <m:r>
            <w:rPr>
              <w:rFonts w:ascii="Cambria Math" w:hAnsi="Cambria Math" w:cs="Times New Roman"/>
              <w:sz w:val="24"/>
              <w:szCs w:val="24"/>
            </w:rPr>
            <m:t>-y</m:t>
          </m:r>
        </m:oMath>
      </m:oMathPara>
    </w:p>
    <w:p w14:paraId="2E6E8B37" w14:textId="1DAAD3A7" w:rsidR="00CB7D43" w:rsidRDefault="005D00B0" w:rsidP="00D96D57">
      <w:pPr>
        <w:spacing w:line="240" w:lineRule="auto"/>
        <w:rPr>
          <w:rFonts w:ascii="Times New Roman" w:hAnsi="Times New Roman" w:cs="Times New Roman"/>
          <w:b/>
          <w:bCs/>
          <w:sz w:val="36"/>
          <w:szCs w:val="36"/>
          <w:lang w:val="en-US"/>
        </w:rPr>
      </w:pPr>
      <w:r w:rsidRPr="005D00B0">
        <w:rPr>
          <w:rFonts w:ascii="Times New Roman" w:eastAsiaTheme="minorEastAsia" w:hAnsi="Times New Roman" w:cs="Times New Roman"/>
          <w:sz w:val="24"/>
          <w:szCs w:val="24"/>
        </w:rPr>
        <w:t>The resultant numerical value signifies the quantity of food to be added (in the case of a negative result) or removed (in the case of a positive result) to align the individual's dietary intake with their BMR-derived caloric requirement. This calculation provides a systematic method to guide individuals in their meal planning based on their unique metabolic needs.</w:t>
      </w:r>
    </w:p>
    <w:p w14:paraId="68A56A76" w14:textId="77777777" w:rsidR="00CB7D43" w:rsidRDefault="00CB7D43" w:rsidP="00D96D57">
      <w:pPr>
        <w:spacing w:line="240" w:lineRule="auto"/>
        <w:rPr>
          <w:rFonts w:ascii="Times New Roman" w:hAnsi="Times New Roman" w:cs="Times New Roman"/>
          <w:sz w:val="24"/>
          <w:szCs w:val="24"/>
          <w:lang w:val="en-US"/>
        </w:rPr>
      </w:pPr>
    </w:p>
    <w:p w14:paraId="0A020488" w14:textId="7014D006" w:rsidR="004C47DD" w:rsidRDefault="00CB7D43" w:rsidP="00D96D5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i/>
          <w:iCs/>
          <w:sz w:val="24"/>
          <w:szCs w:val="24"/>
          <w:lang w:val="en-US"/>
        </w:rPr>
        <w:t>x</w:t>
      </w:r>
      <w:r>
        <w:rPr>
          <w:rFonts w:ascii="Times New Roman" w:hAnsi="Times New Roman" w:cs="Times New Roman"/>
          <w:sz w:val="24"/>
          <w:szCs w:val="24"/>
          <w:lang w:val="en-US"/>
        </w:rPr>
        <w:t xml:space="preserve"> is divided by 3</w:t>
      </w:r>
      <w:r w:rsidR="001A1977">
        <w:rPr>
          <w:rFonts w:ascii="Times New Roman" w:hAnsi="Times New Roman" w:cs="Times New Roman"/>
          <w:sz w:val="24"/>
          <w:szCs w:val="24"/>
          <w:lang w:val="en-US"/>
        </w:rPr>
        <w:t xml:space="preserve"> as the user should have three meals during the day.</w:t>
      </w:r>
    </w:p>
    <w:p w14:paraId="4B9C9F2B" w14:textId="6F2C711A" w:rsidR="0012440E" w:rsidRPr="0042068C" w:rsidRDefault="009354D3" w:rsidP="0012440E">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Center of Mass</w:t>
      </w:r>
    </w:p>
    <w:p w14:paraId="71725612" w14:textId="33C99139" w:rsidR="004A2483" w:rsidRDefault="008B0DD3" w:rsidP="0012440E">
      <w:pPr>
        <w:spacing w:line="240" w:lineRule="auto"/>
        <w:rPr>
          <w:rFonts w:ascii="Times New Roman" w:hAnsi="Times New Roman" w:cs="Times New Roman"/>
          <w:sz w:val="24"/>
          <w:szCs w:val="24"/>
        </w:rPr>
      </w:pPr>
      <w:r>
        <w:rPr>
          <w:rFonts w:ascii="Times New Roman" w:hAnsi="Times New Roman" w:cs="Times New Roman"/>
          <w:sz w:val="24"/>
          <w:szCs w:val="24"/>
        </w:rPr>
        <w:t>According to [</w:t>
      </w:r>
      <w:r w:rsidR="00D7709D">
        <w:rPr>
          <w:rFonts w:ascii="Times New Roman" w:hAnsi="Times New Roman" w:cs="Times New Roman"/>
          <w:sz w:val="24"/>
          <w:szCs w:val="24"/>
        </w:rPr>
        <w:t>19</w:t>
      </w:r>
      <w:r>
        <w:rPr>
          <w:rFonts w:ascii="Times New Roman" w:hAnsi="Times New Roman" w:cs="Times New Roman"/>
          <w:sz w:val="24"/>
          <w:szCs w:val="24"/>
        </w:rPr>
        <w:t>], t</w:t>
      </w:r>
      <w:r w:rsidR="00CD628E" w:rsidRPr="00CD628E">
        <w:rPr>
          <w:rFonts w:ascii="Times New Roman" w:hAnsi="Times New Roman" w:cs="Times New Roman"/>
          <w:sz w:val="24"/>
          <w:szCs w:val="24"/>
        </w:rPr>
        <w:t>he determination of a system's center of mass involves vector addition, wherein each object's weighted position vector, pointing to its individual center of mass, collectively influences the overall position of the system's center of mass. This concept simplifies when analyzed along each axis, as demonstrated below.</w:t>
      </w:r>
    </w:p>
    <w:p w14:paraId="4C15A148" w14:textId="26DA3DA7" w:rsidR="004A2483" w:rsidRPr="00EB43BD" w:rsidRDefault="00AF08D0" w:rsidP="0012440E">
      <w:pPr>
        <w:spacing w:line="240" w:lineRule="auto"/>
        <w:rPr>
          <w:rFonts w:ascii="Times New Roman" w:hAnsi="Times New Roman" w:cs="Times New Roman"/>
          <w:sz w:val="52"/>
          <w:szCs w:val="52"/>
        </w:rPr>
      </w:pPr>
      <m:oMathPara>
        <m:oMath>
          <m:sSub>
            <m:sSubPr>
              <m:ctrlPr>
                <w:rPr>
                  <w:rFonts w:ascii="Cambria Math" w:hAnsi="Cambria Math" w:cs="Times New Roman"/>
                  <w:i/>
                  <w:sz w:val="52"/>
                  <w:szCs w:val="52"/>
                </w:rPr>
              </m:ctrlPr>
            </m:sSubPr>
            <m:e>
              <m:r>
                <w:rPr>
                  <w:rFonts w:ascii="Cambria Math" w:hAnsi="Cambria Math" w:cs="Times New Roman"/>
                  <w:sz w:val="52"/>
                  <w:szCs w:val="52"/>
                </w:rPr>
                <m:t>x</m:t>
              </m:r>
            </m:e>
            <m:sub>
              <m:r>
                <w:rPr>
                  <w:rFonts w:ascii="Cambria Math" w:hAnsi="Cambria Math" w:cs="Times New Roman"/>
                  <w:sz w:val="52"/>
                  <w:szCs w:val="52"/>
                </w:rPr>
                <m:t>COM</m:t>
              </m:r>
            </m:sub>
          </m:sSub>
          <m:r>
            <w:rPr>
              <w:rFonts w:ascii="Cambria Math" w:eastAsiaTheme="minorEastAsia" w:hAnsi="Cambria Math" w:cs="Times New Roman"/>
              <w:sz w:val="52"/>
              <w:szCs w:val="52"/>
            </w:rPr>
            <m:t>=</m:t>
          </m:r>
          <m:f>
            <m:fPr>
              <m:ctrlPr>
                <w:rPr>
                  <w:rFonts w:ascii="Cambria Math" w:eastAsiaTheme="minorEastAsia" w:hAnsi="Cambria Math" w:cs="Times New Roman"/>
                  <w:i/>
                  <w:sz w:val="52"/>
                  <w:szCs w:val="52"/>
                </w:rPr>
              </m:ctrlPr>
            </m:fPr>
            <m:num>
              <m:nary>
                <m:naryPr>
                  <m:chr m:val="∑"/>
                  <m:limLoc m:val="undOvr"/>
                  <m:ctrlPr>
                    <w:rPr>
                      <w:rFonts w:ascii="Cambria Math" w:eastAsiaTheme="minorEastAsia" w:hAnsi="Cambria Math" w:cs="Times New Roman"/>
                      <w:i/>
                      <w:sz w:val="52"/>
                      <w:szCs w:val="52"/>
                    </w:rPr>
                  </m:ctrlPr>
                </m:naryPr>
                <m:sub>
                  <m:r>
                    <w:rPr>
                      <w:rFonts w:ascii="Cambria Math" w:eastAsiaTheme="minorEastAsia" w:hAnsi="Cambria Math" w:cs="Times New Roman"/>
                      <w:sz w:val="52"/>
                      <w:szCs w:val="52"/>
                    </w:rPr>
                    <m:t>i</m:t>
                  </m:r>
                  <m:r>
                    <w:rPr>
                      <w:rFonts w:ascii="Cambria Math" w:eastAsiaTheme="minorEastAsia" w:hAnsi="Cambria Math" w:cs="Times New Roman"/>
                      <w:sz w:val="52"/>
                      <w:szCs w:val="52"/>
                    </w:rPr>
                    <m:t>=1</m:t>
                  </m:r>
                </m:sub>
                <m:sup>
                  <m:r>
                    <w:rPr>
                      <w:rFonts w:ascii="Cambria Math" w:eastAsiaTheme="minorEastAsia" w:hAnsi="Cambria Math" w:cs="Times New Roman"/>
                      <w:sz w:val="52"/>
                      <w:szCs w:val="52"/>
                    </w:rPr>
                    <m:t>N</m:t>
                  </m:r>
                </m:sup>
                <m:e>
                  <m:sSub>
                    <m:sSubPr>
                      <m:ctrlPr>
                        <w:rPr>
                          <w:rFonts w:ascii="Cambria Math" w:eastAsiaTheme="minorEastAsia" w:hAnsi="Cambria Math" w:cs="Times New Roman"/>
                          <w:i/>
                          <w:sz w:val="52"/>
                          <w:szCs w:val="52"/>
                        </w:rPr>
                      </m:ctrlPr>
                    </m:sSubPr>
                    <m:e>
                      <m:r>
                        <w:rPr>
                          <w:rFonts w:ascii="Cambria Math" w:eastAsiaTheme="minorEastAsia" w:hAnsi="Cambria Math" w:cs="Times New Roman"/>
                          <w:sz w:val="52"/>
                          <w:szCs w:val="52"/>
                        </w:rPr>
                        <m:t>m</m:t>
                      </m:r>
                    </m:e>
                    <m:sub>
                      <m:r>
                        <w:rPr>
                          <w:rFonts w:ascii="Cambria Math" w:eastAsiaTheme="minorEastAsia" w:hAnsi="Cambria Math" w:cs="Times New Roman"/>
                          <w:sz w:val="52"/>
                          <w:szCs w:val="52"/>
                        </w:rPr>
                        <m:t>i</m:t>
                      </m:r>
                    </m:sub>
                  </m:sSub>
                  <m:sSub>
                    <m:sSubPr>
                      <m:ctrlPr>
                        <w:rPr>
                          <w:rFonts w:ascii="Cambria Math" w:eastAsiaTheme="minorEastAsia" w:hAnsi="Cambria Math" w:cs="Times New Roman"/>
                          <w:i/>
                          <w:sz w:val="52"/>
                          <w:szCs w:val="52"/>
                        </w:rPr>
                      </m:ctrlPr>
                    </m:sSubPr>
                    <m:e>
                      <m:r>
                        <w:rPr>
                          <w:rFonts w:ascii="Cambria Math" w:eastAsiaTheme="minorEastAsia" w:hAnsi="Cambria Math" w:cs="Times New Roman"/>
                          <w:sz w:val="52"/>
                          <w:szCs w:val="52"/>
                        </w:rPr>
                        <m:t>x</m:t>
                      </m:r>
                    </m:e>
                    <m:sub>
                      <m:r>
                        <w:rPr>
                          <w:rFonts w:ascii="Cambria Math" w:eastAsiaTheme="minorEastAsia" w:hAnsi="Cambria Math" w:cs="Times New Roman"/>
                          <w:sz w:val="52"/>
                          <w:szCs w:val="52"/>
                        </w:rPr>
                        <m:t>i</m:t>
                      </m:r>
                    </m:sub>
                  </m:sSub>
                </m:e>
              </m:nary>
            </m:num>
            <m:den>
              <m:r>
                <w:rPr>
                  <w:rFonts w:ascii="Cambria Math" w:eastAsiaTheme="minorEastAsia" w:hAnsi="Cambria Math" w:cs="Times New Roman"/>
                  <w:sz w:val="52"/>
                  <w:szCs w:val="52"/>
                </w:rPr>
                <m:t>M</m:t>
              </m:r>
            </m:den>
          </m:f>
        </m:oMath>
      </m:oMathPara>
    </w:p>
    <w:p w14:paraId="0D775246" w14:textId="24A827E3" w:rsidR="007E0DA3" w:rsidRPr="00F740F8" w:rsidRDefault="00AF08D0" w:rsidP="00072B12">
      <w:pPr>
        <w:spacing w:line="240" w:lineRule="auto"/>
        <w:rPr>
          <w:rFonts w:ascii="Times New Roman" w:eastAsiaTheme="minorEastAsia" w:hAnsi="Times New Roman" w:cs="Times New Roman"/>
          <w:sz w:val="52"/>
          <w:szCs w:val="52"/>
        </w:rPr>
      </w:pPr>
      <m:oMathPara>
        <m:oMath>
          <m:sSub>
            <m:sSubPr>
              <m:ctrlPr>
                <w:rPr>
                  <w:rFonts w:ascii="Cambria Math" w:eastAsiaTheme="minorEastAsia" w:hAnsi="Cambria Math" w:cs="Times New Roman"/>
                  <w:i/>
                  <w:sz w:val="52"/>
                  <w:szCs w:val="52"/>
                </w:rPr>
              </m:ctrlPr>
            </m:sSubPr>
            <m:e>
              <m:r>
                <w:rPr>
                  <w:rFonts w:ascii="Cambria Math" w:eastAsiaTheme="minorEastAsia" w:hAnsi="Cambria Math" w:cs="Times New Roman"/>
                  <w:sz w:val="52"/>
                  <w:szCs w:val="52"/>
                </w:rPr>
                <m:t>y</m:t>
              </m:r>
            </m:e>
            <m:sub>
              <m:r>
                <w:rPr>
                  <w:rFonts w:ascii="Cambria Math" w:eastAsiaTheme="minorEastAsia" w:hAnsi="Cambria Math" w:cs="Times New Roman"/>
                  <w:sz w:val="52"/>
                  <w:szCs w:val="52"/>
                </w:rPr>
                <m:t>COM</m:t>
              </m:r>
            </m:sub>
          </m:sSub>
          <m:r>
            <w:rPr>
              <w:rFonts w:ascii="Cambria Math" w:eastAsiaTheme="minorEastAsia" w:hAnsi="Cambria Math" w:cs="Times New Roman"/>
              <w:sz w:val="52"/>
              <w:szCs w:val="52"/>
            </w:rPr>
            <m:t>=</m:t>
          </m:r>
          <m:f>
            <m:fPr>
              <m:ctrlPr>
                <w:rPr>
                  <w:rFonts w:ascii="Cambria Math" w:eastAsiaTheme="minorEastAsia" w:hAnsi="Cambria Math" w:cs="Times New Roman"/>
                  <w:i/>
                  <w:sz w:val="52"/>
                  <w:szCs w:val="52"/>
                </w:rPr>
              </m:ctrlPr>
            </m:fPr>
            <m:num>
              <m:nary>
                <m:naryPr>
                  <m:chr m:val="∑"/>
                  <m:limLoc m:val="undOvr"/>
                  <m:ctrlPr>
                    <w:rPr>
                      <w:rFonts w:ascii="Cambria Math" w:eastAsiaTheme="minorEastAsia" w:hAnsi="Cambria Math" w:cs="Times New Roman"/>
                      <w:i/>
                      <w:sz w:val="52"/>
                      <w:szCs w:val="52"/>
                    </w:rPr>
                  </m:ctrlPr>
                </m:naryPr>
                <m:sub>
                  <m:r>
                    <w:rPr>
                      <w:rFonts w:ascii="Cambria Math" w:eastAsiaTheme="minorEastAsia" w:hAnsi="Cambria Math" w:cs="Times New Roman"/>
                      <w:sz w:val="52"/>
                      <w:szCs w:val="52"/>
                    </w:rPr>
                    <m:t>i</m:t>
                  </m:r>
                  <m:r>
                    <w:rPr>
                      <w:rFonts w:ascii="Cambria Math" w:eastAsiaTheme="minorEastAsia" w:hAnsi="Cambria Math" w:cs="Times New Roman"/>
                      <w:sz w:val="52"/>
                      <w:szCs w:val="52"/>
                    </w:rPr>
                    <m:t>=1</m:t>
                  </m:r>
                </m:sub>
                <m:sup>
                  <m:r>
                    <w:rPr>
                      <w:rFonts w:ascii="Cambria Math" w:eastAsiaTheme="minorEastAsia" w:hAnsi="Cambria Math" w:cs="Times New Roman"/>
                      <w:sz w:val="52"/>
                      <w:szCs w:val="52"/>
                    </w:rPr>
                    <m:t>N</m:t>
                  </m:r>
                </m:sup>
                <m:e>
                  <m:sSub>
                    <m:sSubPr>
                      <m:ctrlPr>
                        <w:rPr>
                          <w:rFonts w:ascii="Cambria Math" w:eastAsiaTheme="minorEastAsia" w:hAnsi="Cambria Math" w:cs="Times New Roman"/>
                          <w:i/>
                          <w:sz w:val="52"/>
                          <w:szCs w:val="52"/>
                        </w:rPr>
                      </m:ctrlPr>
                    </m:sSubPr>
                    <m:e>
                      <m:r>
                        <w:rPr>
                          <w:rFonts w:ascii="Cambria Math" w:eastAsiaTheme="minorEastAsia" w:hAnsi="Cambria Math" w:cs="Times New Roman"/>
                          <w:sz w:val="52"/>
                          <w:szCs w:val="52"/>
                        </w:rPr>
                        <m:t>m</m:t>
                      </m:r>
                    </m:e>
                    <m:sub>
                      <m:r>
                        <w:rPr>
                          <w:rFonts w:ascii="Cambria Math" w:eastAsiaTheme="minorEastAsia" w:hAnsi="Cambria Math" w:cs="Times New Roman"/>
                          <w:sz w:val="52"/>
                          <w:szCs w:val="52"/>
                        </w:rPr>
                        <m:t>i</m:t>
                      </m:r>
                    </m:sub>
                  </m:sSub>
                  <m:sSub>
                    <m:sSubPr>
                      <m:ctrlPr>
                        <w:rPr>
                          <w:rFonts w:ascii="Cambria Math" w:eastAsiaTheme="minorEastAsia" w:hAnsi="Cambria Math" w:cs="Times New Roman"/>
                          <w:i/>
                          <w:sz w:val="52"/>
                          <w:szCs w:val="52"/>
                        </w:rPr>
                      </m:ctrlPr>
                    </m:sSubPr>
                    <m:e>
                      <m:r>
                        <w:rPr>
                          <w:rFonts w:ascii="Cambria Math" w:eastAsiaTheme="minorEastAsia" w:hAnsi="Cambria Math" w:cs="Times New Roman"/>
                          <w:sz w:val="52"/>
                          <w:szCs w:val="52"/>
                        </w:rPr>
                        <m:t>y</m:t>
                      </m:r>
                    </m:e>
                    <m:sub>
                      <m:r>
                        <w:rPr>
                          <w:rFonts w:ascii="Cambria Math" w:eastAsiaTheme="minorEastAsia" w:hAnsi="Cambria Math" w:cs="Times New Roman"/>
                          <w:sz w:val="52"/>
                          <w:szCs w:val="52"/>
                        </w:rPr>
                        <m:t>i</m:t>
                      </m:r>
                    </m:sub>
                  </m:sSub>
                </m:e>
              </m:nary>
            </m:num>
            <m:den>
              <m:r>
                <w:rPr>
                  <w:rFonts w:ascii="Cambria Math" w:eastAsiaTheme="minorEastAsia" w:hAnsi="Cambria Math" w:cs="Times New Roman"/>
                  <w:sz w:val="52"/>
                  <w:szCs w:val="52"/>
                </w:rPr>
                <m:t>M</m:t>
              </m:r>
            </m:den>
          </m:f>
        </m:oMath>
      </m:oMathPara>
    </w:p>
    <w:p w14:paraId="014022A5" w14:textId="77777777" w:rsidR="009460F3" w:rsidRPr="009460F3" w:rsidRDefault="009460F3" w:rsidP="009460F3">
      <w:pPr>
        <w:spacing w:line="240" w:lineRule="auto"/>
        <w:ind w:left="360"/>
        <w:rPr>
          <w:rFonts w:ascii="Times New Roman" w:eastAsiaTheme="minorEastAsia" w:hAnsi="Times New Roman" w:cs="Times New Roman"/>
          <w:sz w:val="24"/>
          <w:szCs w:val="24"/>
        </w:rPr>
      </w:pPr>
      <w:r w:rsidRPr="009460F3">
        <w:rPr>
          <w:rFonts w:ascii="Times New Roman" w:eastAsiaTheme="minorEastAsia" w:hAnsi="Times New Roman" w:cs="Times New Roman"/>
          <w:sz w:val="24"/>
          <w:szCs w:val="24"/>
        </w:rPr>
        <w:t>In these equations:</w:t>
      </w:r>
    </w:p>
    <w:p w14:paraId="147DC147" w14:textId="77777777" w:rsidR="009460F3" w:rsidRPr="009460F3" w:rsidRDefault="009460F3" w:rsidP="009460F3">
      <w:pPr>
        <w:pStyle w:val="ListParagraph"/>
        <w:numPr>
          <w:ilvl w:val="0"/>
          <w:numId w:val="28"/>
        </w:numPr>
        <w:spacing w:line="240" w:lineRule="auto"/>
        <w:rPr>
          <w:rFonts w:ascii="Times New Roman" w:eastAsiaTheme="minorEastAsia" w:hAnsi="Times New Roman" w:cs="Times New Roman"/>
          <w:sz w:val="24"/>
          <w:szCs w:val="24"/>
        </w:rPr>
      </w:pPr>
      <w:r w:rsidRPr="009460F3">
        <w:rPr>
          <w:rFonts w:ascii="Times New Roman" w:eastAsiaTheme="minorEastAsia" w:hAnsi="Times New Roman" w:cs="Times New Roman"/>
          <w:sz w:val="24"/>
          <w:szCs w:val="24"/>
        </w:rPr>
        <w:t>N denotes the number of objects within the system.</w:t>
      </w:r>
    </w:p>
    <w:p w14:paraId="376C7026" w14:textId="77777777" w:rsidR="009460F3" w:rsidRPr="009460F3" w:rsidRDefault="009460F3" w:rsidP="009460F3">
      <w:pPr>
        <w:pStyle w:val="ListParagraph"/>
        <w:numPr>
          <w:ilvl w:val="0"/>
          <w:numId w:val="28"/>
        </w:numPr>
        <w:spacing w:line="240" w:lineRule="auto"/>
        <w:rPr>
          <w:rFonts w:ascii="Times New Roman" w:eastAsiaTheme="minorEastAsia" w:hAnsi="Times New Roman" w:cs="Times New Roman"/>
          <w:sz w:val="24"/>
          <w:szCs w:val="24"/>
        </w:rPr>
      </w:pPr>
      <w:r w:rsidRPr="009460F3">
        <w:rPr>
          <w:rFonts w:ascii="Times New Roman" w:eastAsiaTheme="minorEastAsia" w:hAnsi="Times New Roman" w:cs="Times New Roman"/>
          <w:sz w:val="24"/>
          <w:szCs w:val="24"/>
        </w:rPr>
        <w:t>M represents the total mass of the system.</w:t>
      </w:r>
    </w:p>
    <w:p w14:paraId="56173F5A" w14:textId="77777777" w:rsidR="009460F3" w:rsidRPr="009460F3" w:rsidRDefault="009460F3" w:rsidP="009460F3">
      <w:pPr>
        <w:pStyle w:val="ListParagraph"/>
        <w:numPr>
          <w:ilvl w:val="0"/>
          <w:numId w:val="28"/>
        </w:numPr>
        <w:spacing w:line="240" w:lineRule="auto"/>
        <w:rPr>
          <w:rFonts w:ascii="Times New Roman" w:eastAsiaTheme="minorEastAsia" w:hAnsi="Times New Roman" w:cs="Times New Roman"/>
          <w:sz w:val="24"/>
          <w:szCs w:val="24"/>
        </w:rPr>
      </w:pPr>
      <w:r w:rsidRPr="009460F3">
        <w:rPr>
          <w:rFonts w:ascii="Times New Roman" w:eastAsiaTheme="minorEastAsia" w:hAnsi="Times New Roman" w:cs="Times New Roman"/>
          <w:sz w:val="24"/>
          <w:szCs w:val="24"/>
        </w:rPr>
        <w:t>m is the mass of a specific object.</w:t>
      </w:r>
    </w:p>
    <w:p w14:paraId="3147DFE1" w14:textId="196A5185" w:rsidR="00461604" w:rsidRDefault="009460F3" w:rsidP="00C04B26">
      <w:pPr>
        <w:pStyle w:val="ListParagraph"/>
        <w:numPr>
          <w:ilvl w:val="0"/>
          <w:numId w:val="28"/>
        </w:numPr>
        <w:spacing w:line="240" w:lineRule="auto"/>
        <w:rPr>
          <w:rFonts w:ascii="Times New Roman" w:eastAsiaTheme="minorEastAsia" w:hAnsi="Times New Roman" w:cs="Times New Roman"/>
          <w:sz w:val="24"/>
          <w:szCs w:val="24"/>
        </w:rPr>
      </w:pPr>
      <w:r w:rsidRPr="009460F3">
        <w:rPr>
          <w:rFonts w:ascii="Times New Roman" w:eastAsiaTheme="minorEastAsia" w:hAnsi="Times New Roman" w:cs="Times New Roman"/>
          <w:sz w:val="24"/>
          <w:szCs w:val="24"/>
        </w:rPr>
        <w:t>x and y denote the respective x or y coordinates of a given object.</w:t>
      </w:r>
    </w:p>
    <w:p w14:paraId="2FE76B46" w14:textId="77777777" w:rsidR="00C04B26" w:rsidRPr="00C04B26" w:rsidRDefault="00C04B26" w:rsidP="00C04B26">
      <w:pPr>
        <w:pStyle w:val="ListParagraph"/>
        <w:spacing w:line="240" w:lineRule="auto"/>
        <w:ind w:left="1080"/>
        <w:rPr>
          <w:rFonts w:ascii="Times New Roman" w:eastAsiaTheme="minorEastAsia" w:hAnsi="Times New Roman" w:cs="Times New Roman"/>
          <w:sz w:val="24"/>
          <w:szCs w:val="24"/>
        </w:rPr>
      </w:pPr>
    </w:p>
    <w:p w14:paraId="1C81D918" w14:textId="448EA508" w:rsidR="00AC7632" w:rsidRDefault="00DC6477" w:rsidP="00166FC0">
      <w:pPr>
        <w:spacing w:line="240" w:lineRule="auto"/>
        <w:rPr>
          <w:rFonts w:ascii="Times New Roman" w:hAnsi="Times New Roman" w:cs="Times New Roman"/>
          <w:sz w:val="24"/>
          <w:szCs w:val="24"/>
        </w:rPr>
      </w:pPr>
      <w:r w:rsidRPr="00DC6477">
        <w:rPr>
          <w:rFonts w:ascii="Times New Roman" w:hAnsi="Times New Roman" w:cs="Times New Roman"/>
          <w:sz w:val="24"/>
          <w:szCs w:val="24"/>
        </w:rPr>
        <w:t>This principle of center of mass determination can be effectively applied to ascertain the width of a wooden platform, provided that the length and height have already been established.</w:t>
      </w:r>
    </w:p>
    <w:p w14:paraId="0449CE30" w14:textId="77777777" w:rsidR="00955017" w:rsidRDefault="00955017" w:rsidP="00955017">
      <w:pPr>
        <w:spacing w:line="240" w:lineRule="auto"/>
        <w:ind w:left="720" w:hanging="720"/>
        <w:jc w:val="center"/>
        <w:rPr>
          <w:rFonts w:ascii="Times New Roman" w:hAnsi="Times New Roman" w:cs="Times New Roman"/>
          <w:sz w:val="24"/>
          <w:szCs w:val="24"/>
        </w:rPr>
      </w:pPr>
      <w:r w:rsidRPr="00955017">
        <w:rPr>
          <w:rFonts w:ascii="Times New Roman" w:hAnsi="Times New Roman" w:cs="Times New Roman"/>
          <w:noProof/>
          <w:sz w:val="24"/>
          <w:szCs w:val="24"/>
        </w:rPr>
        <w:lastRenderedPageBreak/>
        <w:drawing>
          <wp:inline distT="0" distB="0" distL="0" distR="0" wp14:anchorId="54D4DE9A" wp14:editId="411A14E7">
            <wp:extent cx="3174811" cy="2897471"/>
            <wp:effectExtent l="152400" t="114300" r="121285" b="170180"/>
            <wp:docPr id="339695368" name="Picture 339695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95368" name="Picture 33969536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74811" cy="28974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EC9EFD" w14:textId="78A546D9" w:rsidR="004B493D" w:rsidRPr="00C744E4" w:rsidRDefault="0088143E" w:rsidP="00670D57">
      <w:pPr>
        <w:spacing w:line="240" w:lineRule="auto"/>
        <w:jc w:val="center"/>
        <w:rPr>
          <w:rFonts w:ascii="Times New Roman" w:hAnsi="Times New Roman" w:cs="Times New Roman"/>
        </w:rPr>
      </w:pPr>
      <w:r>
        <w:rPr>
          <w:rFonts w:ascii="Times New Roman" w:hAnsi="Times New Roman" w:cs="Times New Roman"/>
        </w:rPr>
        <w:t>Figure 4. A</w:t>
      </w:r>
      <w:r w:rsidRPr="0088143E">
        <w:rPr>
          <w:rFonts w:ascii="Times New Roman" w:hAnsi="Times New Roman" w:cs="Times New Roman"/>
        </w:rPr>
        <w:t xml:space="preserve"> representation of the dimensions of each object in our system, the x coordinate for the center of mass of each object has already been aligned. For clarity the objects are drawn apart, however they would in reality be in contact.</w:t>
      </w:r>
    </w:p>
    <w:p w14:paraId="6A889894" w14:textId="07655C3C" w:rsidR="004603FA" w:rsidRDefault="004603FA" w:rsidP="0064686D">
      <w:pPr>
        <w:spacing w:line="240" w:lineRule="auto"/>
        <w:rPr>
          <w:rFonts w:ascii="Times New Roman" w:hAnsi="Times New Roman" w:cs="Times New Roman"/>
          <w:sz w:val="24"/>
          <w:szCs w:val="24"/>
        </w:rPr>
      </w:pPr>
      <w:r w:rsidRPr="004603FA">
        <w:rPr>
          <w:rFonts w:ascii="Times New Roman" w:hAnsi="Times New Roman" w:cs="Times New Roman"/>
          <w:sz w:val="24"/>
          <w:szCs w:val="24"/>
        </w:rPr>
        <w:t>With reference to the graphical representation of the dimensions of objects within our system, and taking point O(0,0) as the origin, the width (w) of our wooden platform can be determined using the y</w:t>
      </w:r>
      <w:r>
        <w:rPr>
          <w:rFonts w:ascii="Times New Roman" w:hAnsi="Times New Roman" w:cs="Times New Roman"/>
          <w:sz w:val="24"/>
          <w:szCs w:val="24"/>
          <w:vertAlign w:val="subscript"/>
        </w:rPr>
        <w:t>COM</w:t>
      </w:r>
      <w:r w:rsidRPr="004603FA">
        <w:rPr>
          <w:rFonts w:ascii="Times New Roman" w:hAnsi="Times New Roman" w:cs="Times New Roman"/>
          <w:sz w:val="24"/>
          <w:szCs w:val="24"/>
        </w:rPr>
        <w:t xml:space="preserve"> and z</w:t>
      </w:r>
      <w:r>
        <w:rPr>
          <w:rFonts w:ascii="Times New Roman" w:hAnsi="Times New Roman" w:cs="Times New Roman"/>
          <w:sz w:val="24"/>
          <w:szCs w:val="24"/>
          <w:vertAlign w:val="subscript"/>
        </w:rPr>
        <w:t>COM</w:t>
      </w:r>
      <w:r w:rsidRPr="004603FA">
        <w:rPr>
          <w:rFonts w:ascii="Times New Roman" w:hAnsi="Times New Roman" w:cs="Times New Roman"/>
          <w:sz w:val="24"/>
          <w:szCs w:val="24"/>
        </w:rPr>
        <w:t xml:space="preserve"> equations. Specifically:</w:t>
      </w:r>
    </w:p>
    <w:p w14:paraId="4040ED87" w14:textId="77777777" w:rsidR="0064686D" w:rsidRPr="00537EFD" w:rsidRDefault="00AF08D0" w:rsidP="0064686D">
      <w:pPr>
        <w:spacing w:line="240" w:lineRule="auto"/>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COM</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nary>
            </m:num>
            <m:den>
              <m:r>
                <w:rPr>
                  <w:rFonts w:ascii="Cambria Math" w:eastAsiaTheme="minorEastAsia" w:hAnsi="Cambria Math" w:cs="Times New Roman"/>
                  <w:sz w:val="28"/>
                  <w:szCs w:val="28"/>
                </w:rPr>
                <m:t>M</m:t>
              </m:r>
            </m:den>
          </m:f>
        </m:oMath>
      </m:oMathPara>
    </w:p>
    <w:p w14:paraId="1AC06D60" w14:textId="1D61943A" w:rsidR="0064686D" w:rsidRPr="00537EFD" w:rsidRDefault="00AF08D0" w:rsidP="0064686D">
      <w:pPr>
        <w:spacing w:line="240" w:lineRule="auto"/>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COM</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lc</m:t>
                      </m:r>
                    </m:sub>
                  </m:sSub>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r>
                    <w:rPr>
                      <w:rFonts w:ascii="Cambria Math" w:eastAsiaTheme="minorEastAsia" w:hAnsi="Cambria Math" w:cs="Times New Roman"/>
                      <w:sz w:val="28"/>
                      <w:szCs w:val="28"/>
                    </w:rPr>
                    <m:t>6</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w</m:t>
                      </m:r>
                    </m:sub>
                  </m:sSub>
                </m:e>
              </m:d>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h</m:t>
                      </m:r>
                    </m:num>
                    <m:den>
                      <m:r>
                        <w:rPr>
                          <w:rFonts w:ascii="Cambria Math" w:eastAsiaTheme="minorEastAsia" w:hAnsi="Cambria Math" w:cs="Times New Roman"/>
                          <w:sz w:val="28"/>
                          <w:szCs w:val="28"/>
                        </w:rPr>
                        <m:t>2</m:t>
                      </m:r>
                    </m:den>
                  </m:f>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)(h+</m:t>
              </m:r>
              <m:r>
                <w:rPr>
                  <w:rFonts w:ascii="Cambria Math" w:eastAsiaTheme="minorEastAsia" w:hAnsi="Cambria Math" w:cs="Times New Roman"/>
                  <w:sz w:val="28"/>
                  <w:szCs w:val="28"/>
                </w:rPr>
                <m:t>10.16 )</m:t>
              </m:r>
            </m:num>
            <m:den>
              <m:r>
                <w:rPr>
                  <w:rFonts w:ascii="Cambria Math" w:eastAsiaTheme="minorEastAsia" w:hAnsi="Cambria Math" w:cs="Times New Roman"/>
                  <w:sz w:val="28"/>
                  <w:szCs w:val="28"/>
                </w:rPr>
                <m:t>M</m:t>
              </m:r>
            </m:den>
          </m:f>
        </m:oMath>
      </m:oMathPara>
    </w:p>
    <w:p w14:paraId="554E516A" w14:textId="1FFF36EA" w:rsidR="00E27191" w:rsidRDefault="00E27191" w:rsidP="002316FD">
      <w:pPr>
        <w:spacing w:line="240" w:lineRule="auto"/>
        <w:rPr>
          <w:rFonts w:ascii="Times New Roman" w:eastAsiaTheme="minorEastAsia" w:hAnsi="Times New Roman" w:cs="Times New Roman"/>
          <w:sz w:val="24"/>
          <w:szCs w:val="24"/>
        </w:rPr>
      </w:pPr>
      <w:r w:rsidRPr="00E27191">
        <w:rPr>
          <w:rFonts w:ascii="Times New Roman" w:eastAsiaTheme="minorEastAsia" w:hAnsi="Times New Roman" w:cs="Times New Roman"/>
          <w:sz w:val="24"/>
          <w:szCs w:val="24"/>
        </w:rPr>
        <w:t>The density of the wood employed for the platform is 0.01373 kg/in^3</w:t>
      </w:r>
      <w:r w:rsidR="008B0DD3">
        <w:rPr>
          <w:rFonts w:ascii="Times New Roman" w:eastAsiaTheme="minorEastAsia" w:hAnsi="Times New Roman" w:cs="Times New Roman"/>
          <w:sz w:val="24"/>
          <w:szCs w:val="24"/>
        </w:rPr>
        <w:t>, as calculated from given dimensions in</w:t>
      </w:r>
      <w:r w:rsidR="00DF4279">
        <w:rPr>
          <w:rFonts w:ascii="Times New Roman" w:eastAsiaTheme="minorEastAsia" w:hAnsi="Times New Roman" w:cs="Times New Roman"/>
          <w:sz w:val="24"/>
          <w:szCs w:val="24"/>
        </w:rPr>
        <w:t xml:space="preserve"> </w:t>
      </w:r>
      <w:r w:rsidR="00514B9F">
        <w:rPr>
          <w:rFonts w:ascii="Times New Roman" w:eastAsiaTheme="minorEastAsia" w:hAnsi="Times New Roman" w:cs="Times New Roman"/>
          <w:sz w:val="24"/>
          <w:szCs w:val="24"/>
        </w:rPr>
        <w:t>[20</w:t>
      </w:r>
      <w:r w:rsidR="00DF4279">
        <w:rPr>
          <w:rFonts w:ascii="Times New Roman" w:eastAsiaTheme="minorEastAsia" w:hAnsi="Times New Roman" w:cs="Times New Roman"/>
          <w:sz w:val="24"/>
          <w:szCs w:val="24"/>
        </w:rPr>
        <w:t>]</w:t>
      </w:r>
      <w:r w:rsidRPr="00E27191">
        <w:rPr>
          <w:rFonts w:ascii="Times New Roman" w:eastAsiaTheme="minorEastAsia" w:hAnsi="Times New Roman" w:cs="Times New Roman"/>
          <w:sz w:val="24"/>
          <w:szCs w:val="24"/>
        </w:rPr>
        <w:t>. To calculate the mass, this density is multiplied by the volume of the wood. Thus:</w:t>
      </w:r>
    </w:p>
    <w:p w14:paraId="54EFE530" w14:textId="2A181CC1" w:rsidR="002316FD" w:rsidRPr="00537EFD" w:rsidRDefault="00AF08D0" w:rsidP="002316FD">
      <w:pPr>
        <w:spacing w:line="240" w:lineRule="auto"/>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COM</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106.06 </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r>
                    <w:rPr>
                      <w:rFonts w:ascii="Cambria Math" w:eastAsiaTheme="minorEastAsia" w:hAnsi="Cambria Math" w:cs="Times New Roman"/>
                      <w:sz w:val="28"/>
                      <w:szCs w:val="28"/>
                    </w:rPr>
                    <m:t>6</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0.01373*14</m:t>
                  </m:r>
                  <m:r>
                    <w:rPr>
                      <w:rFonts w:ascii="Cambria Math" w:eastAsiaTheme="minorEastAsia" w:hAnsi="Cambria Math" w:cs="Times New Roman"/>
                      <w:sz w:val="28"/>
                      <w:szCs w:val="28"/>
                    </w:rPr>
                    <m:t>w</m:t>
                  </m:r>
                  <m:r>
                    <w:rPr>
                      <w:rFonts w:ascii="Cambria Math" w:eastAsiaTheme="minorEastAsia" w:hAnsi="Cambria Math" w:cs="Times New Roman"/>
                      <w:sz w:val="28"/>
                      <w:szCs w:val="28"/>
                    </w:rPr>
                    <m:t>h</m:t>
                  </m:r>
                </m:e>
              </m:d>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h</m:t>
                      </m:r>
                    </m:num>
                    <m:den>
                      <m:r>
                        <w:rPr>
                          <w:rFonts w:ascii="Cambria Math" w:eastAsiaTheme="minorEastAsia" w:hAnsi="Cambria Math" w:cs="Times New Roman"/>
                          <w:sz w:val="28"/>
                          <w:szCs w:val="28"/>
                        </w:rPr>
                        <m:t>2</m:t>
                      </m:r>
                    </m:den>
                  </m:f>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0.45</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r>
                    <w:rPr>
                      <w:rFonts w:ascii="Cambria Math" w:eastAsiaTheme="minorEastAsia" w:hAnsi="Cambria Math" w:cs="Times New Roman"/>
                      <w:sz w:val="28"/>
                      <w:szCs w:val="28"/>
                    </w:rPr>
                    <m:t xml:space="preserve">+10.16 </m:t>
                  </m:r>
                </m:e>
              </m:d>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106.06+0.01373*14</m:t>
                  </m:r>
                  <m:r>
                    <w:rPr>
                      <w:rFonts w:ascii="Cambria Math" w:eastAsiaTheme="minorEastAsia" w:hAnsi="Cambria Math" w:cs="Times New Roman"/>
                      <w:sz w:val="28"/>
                      <w:szCs w:val="28"/>
                    </w:rPr>
                    <m:t>w</m:t>
                  </m:r>
                  <m:r>
                    <w:rPr>
                      <w:rFonts w:ascii="Cambria Math" w:eastAsiaTheme="minorEastAsia" w:hAnsi="Cambria Math" w:cs="Times New Roman"/>
                      <w:sz w:val="28"/>
                      <w:szCs w:val="28"/>
                    </w:rPr>
                    <m:t>h</m:t>
                  </m:r>
                  <m:r>
                    <w:rPr>
                      <w:rFonts w:ascii="Cambria Math" w:eastAsiaTheme="minorEastAsia" w:hAnsi="Cambria Math" w:cs="Times New Roman"/>
                      <w:sz w:val="28"/>
                      <w:szCs w:val="28"/>
                    </w:rPr>
                    <m:t>+0.45</m:t>
                  </m:r>
                </m:e>
              </m:d>
              <m:r>
                <w:rPr>
                  <w:rFonts w:ascii="Cambria Math" w:eastAsiaTheme="minorEastAsia" w:hAnsi="Cambria Math" w:cs="Times New Roman"/>
                  <w:sz w:val="28"/>
                  <w:szCs w:val="28"/>
                </w:rPr>
                <m:t xml:space="preserve"> </m:t>
              </m:r>
            </m:den>
          </m:f>
        </m:oMath>
      </m:oMathPara>
    </w:p>
    <w:p w14:paraId="6A993CDD" w14:textId="43E32A0A" w:rsidR="009E1CB5" w:rsidRPr="00BC7A0B" w:rsidRDefault="00AF08D0" w:rsidP="009E1CB5">
      <w:pPr>
        <w:spacing w:line="240" w:lineRule="auto"/>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COM</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r>
                <w:rPr>
                  <w:rFonts w:ascii="Cambria Math" w:eastAsiaTheme="minorEastAsia" w:hAnsi="Cambria Math" w:cs="Times New Roman"/>
                  <w:sz w:val="28"/>
                  <w:szCs w:val="28"/>
                </w:rPr>
                <m:t>63178800+9611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w</m:t>
              </m:r>
              <m:r>
                <w:rPr>
                  <w:rFonts w:ascii="Cambria Math" w:eastAsiaTheme="minorEastAsia" w:hAnsi="Cambria Math" w:cs="Times New Roman"/>
                  <w:sz w:val="28"/>
                  <w:szCs w:val="28"/>
                </w:rPr>
                <m:t>+45000</m:t>
              </m:r>
              <m:r>
                <w:rPr>
                  <w:rFonts w:ascii="Cambria Math" w:eastAsiaTheme="minorEastAsia" w:hAnsi="Cambria Math" w:cs="Times New Roman"/>
                  <w:sz w:val="28"/>
                  <w:szCs w:val="28"/>
                </w:rPr>
                <m:t>h</m:t>
              </m:r>
            </m:num>
            <m:den>
              <m:r>
                <w:rPr>
                  <w:rFonts w:ascii="Cambria Math" w:eastAsiaTheme="minorEastAsia" w:hAnsi="Cambria Math" w:cs="Times New Roman"/>
                  <w:sz w:val="28"/>
                  <w:szCs w:val="28"/>
                </w:rPr>
                <m:t>10651000+19222</m:t>
              </m:r>
              <m:r>
                <w:rPr>
                  <w:rFonts w:ascii="Cambria Math" w:eastAsiaTheme="minorEastAsia" w:hAnsi="Cambria Math" w:cs="Times New Roman"/>
                  <w:sz w:val="28"/>
                  <w:szCs w:val="28"/>
                </w:rPr>
                <m:t>h</m:t>
              </m:r>
              <m:r>
                <w:rPr>
                  <w:rFonts w:ascii="Cambria Math" w:eastAsiaTheme="minorEastAsia" w:hAnsi="Cambria Math" w:cs="Times New Roman"/>
                  <w:sz w:val="28"/>
                  <w:szCs w:val="28"/>
                </w:rPr>
                <m:t>w</m:t>
              </m:r>
              <m:r>
                <w:rPr>
                  <w:rFonts w:ascii="Cambria Math" w:eastAsiaTheme="minorEastAsia" w:hAnsi="Cambria Math" w:cs="Times New Roman"/>
                  <w:sz w:val="28"/>
                  <w:szCs w:val="28"/>
                </w:rPr>
                <m:t xml:space="preserve"> </m:t>
              </m:r>
            </m:den>
          </m:f>
        </m:oMath>
      </m:oMathPara>
    </w:p>
    <w:p w14:paraId="2F56DA9F" w14:textId="77777777" w:rsidR="00BC7A0B" w:rsidRPr="00B40ADA" w:rsidRDefault="00BC7A0B" w:rsidP="009E1CB5">
      <w:pPr>
        <w:spacing w:line="240" w:lineRule="auto"/>
        <w:rPr>
          <w:rFonts w:ascii="Times New Roman" w:eastAsiaTheme="minorEastAsia" w:hAnsi="Times New Roman" w:cs="Times New Roman"/>
          <w:sz w:val="28"/>
          <w:szCs w:val="28"/>
        </w:rPr>
      </w:pPr>
    </w:p>
    <w:p w14:paraId="342CF113" w14:textId="4708536D" w:rsidR="009E1CB5" w:rsidRDefault="009E1CB5" w:rsidP="009E1CB5">
      <w:pPr>
        <w:spacing w:line="240" w:lineRule="auto"/>
        <w:rPr>
          <w:rFonts w:ascii="Times New Roman" w:eastAsiaTheme="minorEastAsia" w:hAnsi="Times New Roman" w:cs="Times New Roman"/>
          <w:sz w:val="24"/>
          <w:szCs w:val="24"/>
        </w:rPr>
      </w:pPr>
      <w:r w:rsidRPr="009E1CB5">
        <w:rPr>
          <w:rFonts w:ascii="Times New Roman" w:eastAsiaTheme="minorEastAsia" w:hAnsi="Times New Roman" w:cs="Times New Roman"/>
          <w:sz w:val="24"/>
          <w:szCs w:val="24"/>
        </w:rPr>
        <w:lastRenderedPageBreak/>
        <w:t>We are aware that the center of mass coordinates must align with those of the load cell, specifically (177.8, 6). Additionally, it has been established that the height of our wooden platform will measure 26 mm. Hence, it follows that:</w:t>
      </w:r>
    </w:p>
    <w:p w14:paraId="3F82BEAE" w14:textId="19CEF8D6" w:rsidR="00B633A6" w:rsidRPr="00B633A6" w:rsidRDefault="00B633A6" w:rsidP="009E1CB5">
      <w:pPr>
        <w:spacing w:line="240" w:lineRule="auto"/>
        <w:rPr>
          <w:rFonts w:ascii="Times New Roman" w:eastAsiaTheme="minorEastAsia" w:hAnsi="Times New Roman" w:cs="Times New Roman"/>
          <w:sz w:val="28"/>
          <w:szCs w:val="28"/>
        </w:rPr>
      </w:pPr>
      <w:r>
        <w:rPr>
          <w:rFonts w:ascii="Times New Roman" w:eastAsiaTheme="minorEastAsia" w:hAnsi="Times New Roman" w:cs="Times New Roman"/>
          <w:sz w:val="24"/>
          <w:szCs w:val="24"/>
        </w:rPr>
        <w:br/>
      </w: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COM</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-63178800+9611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w+45000</m:t>
              </m:r>
              <m:r>
                <w:rPr>
                  <w:rFonts w:ascii="Cambria Math" w:eastAsiaTheme="minorEastAsia" w:hAnsi="Cambria Math" w:cs="Times New Roman"/>
                  <w:sz w:val="28"/>
                  <w:szCs w:val="28"/>
                </w:rPr>
                <m:t>h</m:t>
              </m:r>
            </m:num>
            <m:den>
              <m:r>
                <w:rPr>
                  <w:rFonts w:ascii="Cambria Math" w:eastAsiaTheme="minorEastAsia" w:hAnsi="Cambria Math" w:cs="Times New Roman"/>
                  <w:sz w:val="28"/>
                  <w:szCs w:val="28"/>
                </w:rPr>
                <m:t>10651000+19222</m:t>
              </m:r>
              <m:r>
                <w:rPr>
                  <w:rFonts w:ascii="Cambria Math" w:eastAsiaTheme="minorEastAsia" w:hAnsi="Cambria Math" w:cs="Times New Roman"/>
                  <w:sz w:val="28"/>
                  <w:szCs w:val="28"/>
                </w:rPr>
                <m:t xml:space="preserve">hw </m:t>
              </m:r>
            </m:den>
          </m:f>
        </m:oMath>
      </m:oMathPara>
    </w:p>
    <w:p w14:paraId="48CFDFA1" w14:textId="59DACDEA" w:rsidR="00B633A6" w:rsidRPr="00273C42" w:rsidRDefault="00B633A6" w:rsidP="00B633A6">
      <w:pPr>
        <w:spacing w:line="240" w:lineRule="auto"/>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6=</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-63178800+9611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26</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w+45000(26)</m:t>
              </m:r>
            </m:num>
            <m:den>
              <m:r>
                <w:rPr>
                  <w:rFonts w:ascii="Cambria Math" w:eastAsiaTheme="minorEastAsia" w:hAnsi="Cambria Math" w:cs="Times New Roman"/>
                  <w:sz w:val="28"/>
                  <w:szCs w:val="28"/>
                </w:rPr>
                <m:t xml:space="preserve">10651000+19222(26)w </m:t>
              </m:r>
            </m:den>
          </m:f>
        </m:oMath>
      </m:oMathPara>
    </w:p>
    <w:p w14:paraId="7843F290" w14:textId="3ED03586" w:rsidR="00D74F56" w:rsidRPr="00537EFD" w:rsidRDefault="00CA1314" w:rsidP="00D74F56">
      <w:pPr>
        <w:spacing w:line="240" w:lineRule="auto"/>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w=200.4 mm</m:t>
          </m:r>
        </m:oMath>
      </m:oMathPara>
    </w:p>
    <w:p w14:paraId="2662AA7B" w14:textId="296359D4" w:rsidR="00B633A6" w:rsidRPr="009D623C" w:rsidRDefault="007B0B03" w:rsidP="006E621A">
      <w:pPr>
        <w:spacing w:line="240" w:lineRule="auto"/>
        <w:rPr>
          <w:rFonts w:ascii="Times New Roman" w:eastAsiaTheme="minorEastAsia" w:hAnsi="Times New Roman" w:cs="Times New Roman"/>
          <w:sz w:val="24"/>
          <w:szCs w:val="24"/>
        </w:rPr>
      </w:pPr>
      <w:r w:rsidRPr="007B0B03">
        <w:rPr>
          <w:rFonts w:ascii="Times New Roman" w:eastAsiaTheme="minorEastAsia" w:hAnsi="Times New Roman" w:cs="Times New Roman"/>
          <w:sz w:val="24"/>
          <w:szCs w:val="24"/>
        </w:rPr>
        <w:t>Utilizing the equation for center of mass, we successfully ascertained the minimum width of our wooden platform necessary for achieving optimal balance. This design parameter is instrumental in the practical implementation of our system. It is important to note that for precise scientific measurements and analyses, all variables should be meticulously controlled and monitored, and any assumptions or approximations should be clearly stated to ensure the scientific rigor of the experiment.</w:t>
      </w:r>
    </w:p>
    <w:p w14:paraId="657DD7E4" w14:textId="77777777" w:rsidR="00670D57" w:rsidRDefault="00670D57" w:rsidP="0064686D">
      <w:pPr>
        <w:spacing w:line="240" w:lineRule="auto"/>
        <w:rPr>
          <w:rFonts w:ascii="Times New Roman" w:eastAsiaTheme="minorEastAsia" w:hAnsi="Times New Roman" w:cs="Times New Roman"/>
          <w:sz w:val="24"/>
          <w:szCs w:val="24"/>
        </w:rPr>
      </w:pPr>
    </w:p>
    <w:p w14:paraId="557EA145" w14:textId="1E9E94C2" w:rsidR="00C57102" w:rsidRDefault="00815DC6" w:rsidP="0064686D">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Frequency</w:t>
      </w:r>
    </w:p>
    <w:p w14:paraId="7B895E74" w14:textId="669D430B" w:rsidR="00D238F3" w:rsidRDefault="007C698E" w:rsidP="0064686D">
      <w:pPr>
        <w:spacing w:line="240" w:lineRule="auto"/>
        <w:rPr>
          <w:rFonts w:ascii="Times New Roman" w:hAnsi="Times New Roman" w:cs="Times New Roman"/>
          <w:sz w:val="24"/>
          <w:szCs w:val="24"/>
        </w:rPr>
      </w:pPr>
      <w:r>
        <w:rPr>
          <w:rFonts w:ascii="Times New Roman" w:hAnsi="Times New Roman" w:cs="Times New Roman"/>
          <w:sz w:val="24"/>
          <w:szCs w:val="24"/>
          <w:lang w:val="en-US"/>
        </w:rPr>
        <w:t>T</w:t>
      </w:r>
      <w:r w:rsidRPr="007C698E">
        <w:rPr>
          <w:rFonts w:ascii="Times New Roman" w:hAnsi="Times New Roman" w:cs="Times New Roman"/>
          <w:sz w:val="24"/>
          <w:szCs w:val="24"/>
        </w:rPr>
        <w:t>he term "frequency" is characterized by the quantity of cycles or repetitions occurring within a given time frame</w:t>
      </w:r>
      <w:r w:rsidR="009F696B">
        <w:rPr>
          <w:rFonts w:ascii="Times New Roman" w:hAnsi="Times New Roman" w:cs="Times New Roman"/>
          <w:sz w:val="24"/>
          <w:szCs w:val="24"/>
        </w:rPr>
        <w:t xml:space="preserve"> [</w:t>
      </w:r>
      <w:r w:rsidR="0082164D">
        <w:rPr>
          <w:rFonts w:ascii="Times New Roman" w:hAnsi="Times New Roman" w:cs="Times New Roman"/>
          <w:sz w:val="24"/>
          <w:szCs w:val="24"/>
        </w:rPr>
        <w:t>2</w:t>
      </w:r>
      <w:r w:rsidR="00514B9F">
        <w:rPr>
          <w:rFonts w:ascii="Times New Roman" w:hAnsi="Times New Roman" w:cs="Times New Roman"/>
          <w:sz w:val="24"/>
          <w:szCs w:val="24"/>
        </w:rPr>
        <w:t>1</w:t>
      </w:r>
      <w:r w:rsidR="009F696B">
        <w:rPr>
          <w:rFonts w:ascii="Times New Roman" w:hAnsi="Times New Roman" w:cs="Times New Roman"/>
          <w:sz w:val="24"/>
          <w:szCs w:val="24"/>
        </w:rPr>
        <w:t>]</w:t>
      </w:r>
      <w:r w:rsidRPr="007C698E">
        <w:rPr>
          <w:rFonts w:ascii="Times New Roman" w:hAnsi="Times New Roman" w:cs="Times New Roman"/>
          <w:sz w:val="24"/>
          <w:szCs w:val="24"/>
        </w:rPr>
        <w:t>. This definition can be succinctly represented as</w:t>
      </w:r>
      <w:r w:rsidR="00A41E5F">
        <w:rPr>
          <w:rFonts w:ascii="Times New Roman" w:hAnsi="Times New Roman" w:cs="Times New Roman"/>
          <w:sz w:val="24"/>
          <w:szCs w:val="24"/>
        </w:rPr>
        <w:t>:</w:t>
      </w:r>
    </w:p>
    <w:p w14:paraId="5DFDF972" w14:textId="143F04F3" w:rsidR="00AA626D" w:rsidRPr="00AA626D" w:rsidRDefault="00A41E5F" w:rsidP="00A41E5F">
      <w:pPr>
        <w:spacing w:line="240" w:lineRule="auto"/>
        <w:rPr>
          <w:rFonts w:ascii="Times New Roman" w:eastAsiaTheme="minorEastAsia" w:hAnsi="Times New Roman" w:cs="Times New Roman"/>
          <w:sz w:val="36"/>
          <w:szCs w:val="36"/>
        </w:rPr>
      </w:pPr>
      <m:oMathPara>
        <m:oMath>
          <m:r>
            <w:rPr>
              <w:rFonts w:ascii="Cambria Math" w:eastAsiaTheme="minorEastAsia" w:hAnsi="Cambria Math" w:cs="Times New Roman"/>
              <w:sz w:val="36"/>
              <w:szCs w:val="36"/>
            </w:rPr>
            <m:t>f=</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T</m:t>
              </m:r>
            </m:den>
          </m:f>
        </m:oMath>
      </m:oMathPara>
    </w:p>
    <w:p w14:paraId="7DBE8FEA" w14:textId="4A6FF97E" w:rsidR="00AA626D" w:rsidRDefault="00AA626D" w:rsidP="00A41E5F">
      <w:pPr>
        <w:spacing w:line="240" w:lineRule="auto"/>
        <w:rPr>
          <w:rFonts w:ascii="Segoe UI" w:hAnsi="Segoe UI" w:cs="Segoe UI"/>
          <w:color w:val="D1D5DB"/>
          <w:shd w:val="clear" w:color="auto" w:fill="444654"/>
        </w:rPr>
      </w:pPr>
    </w:p>
    <w:p w14:paraId="7C4F860E" w14:textId="77777777" w:rsidR="006B7F25" w:rsidRDefault="006B7F25" w:rsidP="00A41E5F">
      <w:pPr>
        <w:spacing w:line="240" w:lineRule="auto"/>
        <w:rPr>
          <w:rFonts w:ascii="Times New Roman" w:eastAsiaTheme="minorEastAsia" w:hAnsi="Times New Roman" w:cs="Times New Roman"/>
          <w:sz w:val="24"/>
          <w:szCs w:val="24"/>
        </w:rPr>
      </w:pPr>
      <w:r w:rsidRPr="006B7F25">
        <w:rPr>
          <w:rFonts w:ascii="Times New Roman" w:eastAsiaTheme="minorEastAsia" w:hAnsi="Times New Roman" w:cs="Times New Roman"/>
          <w:sz w:val="24"/>
          <w:szCs w:val="24"/>
        </w:rPr>
        <w:t>In this equation, "</w:t>
      </w:r>
      <w:r w:rsidRPr="006B7F25">
        <w:rPr>
          <w:rFonts w:ascii="Times New Roman" w:eastAsiaTheme="minorEastAsia" w:hAnsi="Times New Roman" w:cs="Times New Roman"/>
          <w:i/>
          <w:iCs/>
          <w:sz w:val="24"/>
          <w:szCs w:val="24"/>
        </w:rPr>
        <w:t>T</w:t>
      </w:r>
      <w:r w:rsidRPr="006B7F25">
        <w:rPr>
          <w:rFonts w:ascii="Times New Roman" w:eastAsiaTheme="minorEastAsia" w:hAnsi="Times New Roman" w:cs="Times New Roman"/>
          <w:sz w:val="24"/>
          <w:szCs w:val="24"/>
        </w:rPr>
        <w:t xml:space="preserve">" signifies the duration required for a single repetition. </w:t>
      </w:r>
    </w:p>
    <w:p w14:paraId="5A30FDAE" w14:textId="23E9F63A" w:rsidR="00863402" w:rsidRPr="00863402" w:rsidRDefault="00AA626D" w:rsidP="00A41E5F">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7F623C">
        <w:rPr>
          <w:rFonts w:ascii="Times New Roman" w:eastAsiaTheme="minorEastAsia" w:hAnsi="Times New Roman" w:cs="Times New Roman"/>
          <w:sz w:val="24"/>
          <w:szCs w:val="24"/>
        </w:rPr>
        <w:t xml:space="preserve">o guarantee an effective </w:t>
      </w:r>
      <w:r w:rsidR="00241072">
        <w:rPr>
          <w:rFonts w:ascii="Times New Roman" w:eastAsiaTheme="minorEastAsia" w:hAnsi="Times New Roman" w:cs="Times New Roman"/>
          <w:sz w:val="24"/>
          <w:szCs w:val="24"/>
        </w:rPr>
        <w:t>notification</w:t>
      </w:r>
      <w:r w:rsidR="007F623C">
        <w:rPr>
          <w:rFonts w:ascii="Times New Roman" w:eastAsiaTheme="minorEastAsia" w:hAnsi="Times New Roman" w:cs="Times New Roman"/>
          <w:sz w:val="24"/>
          <w:szCs w:val="24"/>
        </w:rPr>
        <w:t xml:space="preserve"> system, our </w:t>
      </w:r>
      <w:r w:rsidR="00240D71">
        <w:rPr>
          <w:rFonts w:ascii="Times New Roman" w:eastAsiaTheme="minorEastAsia" w:hAnsi="Times New Roman" w:cs="Times New Roman"/>
          <w:sz w:val="24"/>
          <w:szCs w:val="24"/>
        </w:rPr>
        <w:t xml:space="preserve">LED needs to attain a specific frequency. We are aiming for </w:t>
      </w:r>
      <w:r w:rsidR="00E81647">
        <w:rPr>
          <w:rFonts w:ascii="Times New Roman" w:eastAsiaTheme="minorEastAsia" w:hAnsi="Times New Roman" w:cs="Times New Roman"/>
          <w:sz w:val="24"/>
          <w:szCs w:val="24"/>
        </w:rPr>
        <w:t>300 Hz</w:t>
      </w:r>
      <w:r w:rsidR="00B541A5">
        <w:rPr>
          <w:rFonts w:ascii="Times New Roman" w:eastAsiaTheme="minorEastAsia" w:hAnsi="Times New Roman" w:cs="Times New Roman"/>
          <w:sz w:val="24"/>
          <w:szCs w:val="24"/>
        </w:rPr>
        <w:t xml:space="preserve">, as this will be both </w:t>
      </w:r>
      <w:r w:rsidR="00241072">
        <w:rPr>
          <w:rFonts w:ascii="Times New Roman" w:eastAsiaTheme="minorEastAsia" w:hAnsi="Times New Roman" w:cs="Times New Roman"/>
          <w:sz w:val="24"/>
          <w:szCs w:val="24"/>
        </w:rPr>
        <w:t>noticeable</w:t>
      </w:r>
      <w:r w:rsidR="00B541A5">
        <w:rPr>
          <w:rFonts w:ascii="Times New Roman" w:eastAsiaTheme="minorEastAsia" w:hAnsi="Times New Roman" w:cs="Times New Roman"/>
          <w:sz w:val="24"/>
          <w:szCs w:val="24"/>
        </w:rPr>
        <w:t xml:space="preserve"> by the human eye and not </w:t>
      </w:r>
      <w:r w:rsidR="00241072">
        <w:rPr>
          <w:rFonts w:ascii="Times New Roman" w:eastAsiaTheme="minorEastAsia" w:hAnsi="Times New Roman" w:cs="Times New Roman"/>
          <w:sz w:val="24"/>
          <w:szCs w:val="24"/>
        </w:rPr>
        <w:t>irritable</w:t>
      </w:r>
      <w:r w:rsidR="00B541A5">
        <w:rPr>
          <w:rFonts w:ascii="Times New Roman" w:eastAsiaTheme="minorEastAsia" w:hAnsi="Times New Roman" w:cs="Times New Roman"/>
          <w:sz w:val="24"/>
          <w:szCs w:val="24"/>
        </w:rPr>
        <w:t xml:space="preserve"> either. </w:t>
      </w:r>
      <w:r w:rsidR="00863402">
        <w:rPr>
          <w:rFonts w:ascii="Times New Roman" w:eastAsiaTheme="minorEastAsia" w:hAnsi="Times New Roman" w:cs="Times New Roman"/>
          <w:sz w:val="24"/>
          <w:szCs w:val="24"/>
        </w:rPr>
        <w:t xml:space="preserve">Knowing this we can substitute 300 in for </w:t>
      </w:r>
      <w:r w:rsidR="00863402">
        <w:rPr>
          <w:rFonts w:ascii="Times New Roman" w:eastAsiaTheme="minorEastAsia" w:hAnsi="Times New Roman" w:cs="Times New Roman"/>
          <w:i/>
          <w:iCs/>
          <w:sz w:val="24"/>
          <w:szCs w:val="24"/>
        </w:rPr>
        <w:t>f</w:t>
      </w:r>
      <w:r w:rsidR="00863402">
        <w:rPr>
          <w:rFonts w:ascii="Times New Roman" w:eastAsiaTheme="minorEastAsia" w:hAnsi="Times New Roman" w:cs="Times New Roman"/>
          <w:sz w:val="24"/>
          <w:szCs w:val="24"/>
        </w:rPr>
        <w:t xml:space="preserve"> and solve for </w:t>
      </w:r>
      <w:r w:rsidR="00863402">
        <w:rPr>
          <w:rFonts w:ascii="Times New Roman" w:eastAsiaTheme="minorEastAsia" w:hAnsi="Times New Roman" w:cs="Times New Roman"/>
          <w:i/>
          <w:iCs/>
          <w:sz w:val="24"/>
          <w:szCs w:val="24"/>
        </w:rPr>
        <w:t>T</w:t>
      </w:r>
      <w:r w:rsidR="00863402">
        <w:rPr>
          <w:rFonts w:ascii="Times New Roman" w:eastAsiaTheme="minorEastAsia" w:hAnsi="Times New Roman" w:cs="Times New Roman"/>
          <w:sz w:val="24"/>
          <w:szCs w:val="24"/>
        </w:rPr>
        <w:t>.</w:t>
      </w:r>
    </w:p>
    <w:p w14:paraId="5397F1A0" w14:textId="76045FCC" w:rsidR="00863402" w:rsidRPr="003A1DD7" w:rsidRDefault="00863402" w:rsidP="00863402">
      <w:pPr>
        <w:spacing w:line="240" w:lineRule="auto"/>
        <w:rPr>
          <w:rFonts w:ascii="Times New Roman" w:eastAsiaTheme="minorEastAsia" w:hAnsi="Times New Roman" w:cs="Times New Roman"/>
          <w:sz w:val="36"/>
          <w:szCs w:val="36"/>
        </w:rPr>
      </w:pPr>
      <m:oMathPara>
        <m:oMath>
          <m:r>
            <w:rPr>
              <w:rFonts w:ascii="Cambria Math" w:eastAsiaTheme="minorEastAsia" w:hAnsi="Cambria Math" w:cs="Times New Roman"/>
              <w:sz w:val="36"/>
              <w:szCs w:val="36"/>
            </w:rPr>
            <m:t>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f</m:t>
              </m:r>
            </m:den>
          </m:f>
        </m:oMath>
      </m:oMathPara>
    </w:p>
    <w:p w14:paraId="7277F6C9" w14:textId="52693E10" w:rsidR="00863402" w:rsidRPr="003A1DD7" w:rsidRDefault="00863402" w:rsidP="00863402">
      <w:pPr>
        <w:spacing w:line="240" w:lineRule="auto"/>
        <w:rPr>
          <w:rFonts w:ascii="Times New Roman" w:eastAsiaTheme="minorEastAsia" w:hAnsi="Times New Roman" w:cs="Times New Roman"/>
          <w:sz w:val="36"/>
          <w:szCs w:val="36"/>
        </w:rPr>
      </w:pPr>
      <m:oMathPara>
        <m:oMath>
          <m:r>
            <w:rPr>
              <w:rFonts w:ascii="Cambria Math" w:eastAsiaTheme="minorEastAsia" w:hAnsi="Cambria Math" w:cs="Times New Roman"/>
              <w:sz w:val="36"/>
              <w:szCs w:val="36"/>
            </w:rPr>
            <m:t>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300</m:t>
              </m:r>
            </m:den>
          </m:f>
        </m:oMath>
      </m:oMathPara>
    </w:p>
    <w:p w14:paraId="05978B70" w14:textId="15CC28D2" w:rsidR="00670D57" w:rsidRDefault="00B8254F" w:rsidP="00DE623C">
      <w:pPr>
        <w:spacing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36"/>
              <w:szCs w:val="36"/>
            </w:rPr>
            <m:t>T=3 ms</m:t>
          </m:r>
          <m:r>
            <m:rPr>
              <m:sty m:val="p"/>
            </m:rPr>
            <w:rPr>
              <w:rFonts w:ascii="Times New Roman" w:eastAsiaTheme="minorEastAsia" w:hAnsi="Times New Roman" w:cs="Times New Roman"/>
              <w:sz w:val="36"/>
              <w:szCs w:val="36"/>
            </w:rPr>
            <w:br/>
          </m:r>
        </m:oMath>
      </m:oMathPara>
      <w:r w:rsidR="003A1DD7">
        <w:rPr>
          <w:rFonts w:ascii="Times New Roman" w:eastAsiaTheme="minorEastAsia" w:hAnsi="Times New Roman" w:cs="Times New Roman"/>
          <w:sz w:val="24"/>
          <w:szCs w:val="24"/>
        </w:rPr>
        <w:t xml:space="preserve">Using the formula for </w:t>
      </w:r>
      <w:r w:rsidR="00502F68">
        <w:rPr>
          <w:rFonts w:ascii="Times New Roman" w:eastAsiaTheme="minorEastAsia" w:hAnsi="Times New Roman" w:cs="Times New Roman"/>
          <w:sz w:val="24"/>
          <w:szCs w:val="24"/>
        </w:rPr>
        <w:t>frequency, we were able to determine a design parameter, the period of each blink for our LED notification system.</w:t>
      </w:r>
    </w:p>
    <w:p w14:paraId="4DB2C41D" w14:textId="5FF8BF16" w:rsidR="00B403A7" w:rsidRDefault="001718AF" w:rsidP="00670D57">
      <w:pPr>
        <w:pStyle w:val="Heading1"/>
      </w:pPr>
      <w:r>
        <w:lastRenderedPageBreak/>
        <w:t>Costs</w:t>
      </w:r>
    </w:p>
    <w:p w14:paraId="57B36FB6" w14:textId="5DD04A32" w:rsidR="001718AF" w:rsidRDefault="00B76D1F" w:rsidP="00670D57">
      <w:pPr>
        <w:pStyle w:val="Heading2"/>
      </w:pPr>
      <w:r>
        <w:t>Manufacturing Costs</w:t>
      </w:r>
    </w:p>
    <w:tbl>
      <w:tblPr>
        <w:tblStyle w:val="GridTable1Light-Accent1"/>
        <w:tblW w:w="9634" w:type="dxa"/>
        <w:tblLayout w:type="fixed"/>
        <w:tblLook w:val="04A0" w:firstRow="1" w:lastRow="0" w:firstColumn="1" w:lastColumn="0" w:noHBand="0" w:noVBand="1"/>
      </w:tblPr>
      <w:tblGrid>
        <w:gridCol w:w="1323"/>
        <w:gridCol w:w="1535"/>
        <w:gridCol w:w="1042"/>
        <w:gridCol w:w="1804"/>
        <w:gridCol w:w="1316"/>
        <w:gridCol w:w="1491"/>
        <w:gridCol w:w="1123"/>
      </w:tblGrid>
      <w:tr w:rsidR="000A71E3" w14:paraId="74FBB0FD" w14:textId="77777777" w:rsidTr="008C333B">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323" w:type="dxa"/>
          </w:tcPr>
          <w:p w14:paraId="0CCB1E60" w14:textId="65399A3A" w:rsidR="00A647C3" w:rsidRDefault="00A647C3" w:rsidP="000A71E3">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535" w:type="dxa"/>
          </w:tcPr>
          <w:p w14:paraId="67590D5B" w14:textId="3467FBFE" w:rsidR="00A647C3" w:rsidRDefault="000A71E3" w:rsidP="000A71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Component</w:t>
            </w:r>
          </w:p>
        </w:tc>
        <w:tc>
          <w:tcPr>
            <w:tcW w:w="1042" w:type="dxa"/>
          </w:tcPr>
          <w:p w14:paraId="5E625D02" w14:textId="2EB72530" w:rsidR="00A647C3" w:rsidRDefault="000A71E3" w:rsidP="000A71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Cost</w:t>
            </w:r>
          </w:p>
        </w:tc>
        <w:tc>
          <w:tcPr>
            <w:tcW w:w="1804" w:type="dxa"/>
          </w:tcPr>
          <w:p w14:paraId="7E9706B7" w14:textId="687C812E" w:rsidR="00A647C3" w:rsidRDefault="000A71E3" w:rsidP="000A71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Manufacturer</w:t>
            </w:r>
          </w:p>
        </w:tc>
        <w:tc>
          <w:tcPr>
            <w:tcW w:w="1316" w:type="dxa"/>
          </w:tcPr>
          <w:p w14:paraId="02E99764" w14:textId="2196892D" w:rsidR="00A647C3" w:rsidRDefault="000A71E3" w:rsidP="000A71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Location</w:t>
            </w:r>
          </w:p>
        </w:tc>
        <w:tc>
          <w:tcPr>
            <w:tcW w:w="1491" w:type="dxa"/>
          </w:tcPr>
          <w:p w14:paraId="56618303" w14:textId="2C040A01" w:rsidR="00A647C3" w:rsidRDefault="000A71E3" w:rsidP="000A71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Distributor</w:t>
            </w:r>
          </w:p>
        </w:tc>
        <w:tc>
          <w:tcPr>
            <w:tcW w:w="1123" w:type="dxa"/>
          </w:tcPr>
          <w:p w14:paraId="75EBDFF5" w14:textId="4F6E486E" w:rsidR="00A647C3" w:rsidRDefault="000A71E3" w:rsidP="000A71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Location</w:t>
            </w:r>
          </w:p>
        </w:tc>
      </w:tr>
      <w:tr w:rsidR="000A71E3" w14:paraId="13B3D83C" w14:textId="77777777" w:rsidTr="008C333B">
        <w:trPr>
          <w:trHeight w:val="513"/>
        </w:trPr>
        <w:tc>
          <w:tcPr>
            <w:cnfStyle w:val="001000000000" w:firstRow="0" w:lastRow="0" w:firstColumn="1" w:lastColumn="0" w:oddVBand="0" w:evenVBand="0" w:oddHBand="0" w:evenHBand="0" w:firstRowFirstColumn="0" w:firstRowLastColumn="0" w:lastRowFirstColumn="0" w:lastRowLastColumn="0"/>
            <w:tcW w:w="1323" w:type="dxa"/>
          </w:tcPr>
          <w:p w14:paraId="76C1C4D4" w14:textId="52D3DD0D" w:rsidR="00A647C3" w:rsidRPr="00BF32E0" w:rsidRDefault="00BF32E0" w:rsidP="000A71E3">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1535" w:type="dxa"/>
          </w:tcPr>
          <w:p w14:paraId="56D4E1AE" w14:textId="77777777" w:rsidR="00CC04A7" w:rsidRDefault="005C1AD5" w:rsidP="00C71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Load Cell</w:t>
            </w:r>
          </w:p>
          <w:p w14:paraId="2AA447F6" w14:textId="4FC75909" w:rsidR="00CF6E47" w:rsidRDefault="00CF6E47" w:rsidP="00C71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2A90104" w14:textId="2C96A9E7" w:rsidR="005C1AD5" w:rsidRDefault="005C1AD5" w:rsidP="00C71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42" w:type="dxa"/>
          </w:tcPr>
          <w:p w14:paraId="28989DA4" w14:textId="139D1BD1" w:rsidR="00A647C3" w:rsidRDefault="002439F9" w:rsidP="000A71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$13.99</w:t>
            </w:r>
          </w:p>
        </w:tc>
        <w:tc>
          <w:tcPr>
            <w:tcW w:w="1804" w:type="dxa"/>
          </w:tcPr>
          <w:p w14:paraId="01E47659" w14:textId="01BA61C0" w:rsidR="00A647C3" w:rsidRDefault="00B01B6D" w:rsidP="000A71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Geekstory</w:t>
            </w:r>
          </w:p>
        </w:tc>
        <w:tc>
          <w:tcPr>
            <w:tcW w:w="1316" w:type="dxa"/>
          </w:tcPr>
          <w:p w14:paraId="349CEFAD" w14:textId="470A74ED" w:rsidR="00A647C3" w:rsidRDefault="00803A59" w:rsidP="000A71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3A59">
              <w:rPr>
                <w:rFonts w:ascii="Times New Roman" w:hAnsi="Times New Roman" w:cs="Times New Roman"/>
                <w:sz w:val="24"/>
                <w:szCs w:val="24"/>
              </w:rPr>
              <w:t>Seattle, Washington, United States</w:t>
            </w:r>
          </w:p>
        </w:tc>
        <w:tc>
          <w:tcPr>
            <w:tcW w:w="1491" w:type="dxa"/>
          </w:tcPr>
          <w:p w14:paraId="03A3944C" w14:textId="0F2CCC1D" w:rsidR="00A647C3" w:rsidRDefault="00803A59" w:rsidP="000A71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Amazon</w:t>
            </w:r>
          </w:p>
        </w:tc>
        <w:tc>
          <w:tcPr>
            <w:tcW w:w="1123" w:type="dxa"/>
          </w:tcPr>
          <w:p w14:paraId="357CE6ED" w14:textId="4A6E6E85" w:rsidR="00A647C3" w:rsidRDefault="00803A59" w:rsidP="000A71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3A59">
              <w:rPr>
                <w:rFonts w:ascii="Times New Roman" w:hAnsi="Times New Roman" w:cs="Times New Roman"/>
                <w:sz w:val="24"/>
                <w:szCs w:val="24"/>
              </w:rPr>
              <w:t>Seattle, Washington, United States</w:t>
            </w:r>
          </w:p>
        </w:tc>
      </w:tr>
      <w:tr w:rsidR="008C333B" w14:paraId="41111759" w14:textId="77777777" w:rsidTr="008C333B">
        <w:trPr>
          <w:trHeight w:val="482"/>
        </w:trPr>
        <w:tc>
          <w:tcPr>
            <w:cnfStyle w:val="001000000000" w:firstRow="0" w:lastRow="0" w:firstColumn="1" w:lastColumn="0" w:oddVBand="0" w:evenVBand="0" w:oddHBand="0" w:evenHBand="0" w:firstRowFirstColumn="0" w:firstRowLastColumn="0" w:lastRowFirstColumn="0" w:lastRowLastColumn="0"/>
            <w:tcW w:w="1323" w:type="dxa"/>
          </w:tcPr>
          <w:p w14:paraId="757B29DE" w14:textId="065054DA" w:rsidR="008C333B" w:rsidRPr="00BF32E0" w:rsidRDefault="008C333B" w:rsidP="008C333B">
            <w:pPr>
              <w:jc w:val="center"/>
              <w:rPr>
                <w:b w:val="0"/>
                <w:bCs w:val="0"/>
              </w:rPr>
            </w:pPr>
            <w:r>
              <w:rPr>
                <w:b w:val="0"/>
                <w:bCs w:val="0"/>
              </w:rPr>
              <w:t>1</w:t>
            </w:r>
          </w:p>
        </w:tc>
        <w:tc>
          <w:tcPr>
            <w:tcW w:w="1535" w:type="dxa"/>
          </w:tcPr>
          <w:p w14:paraId="11023312" w14:textId="772CCE7D" w:rsidR="008C333B" w:rsidRDefault="008C333B" w:rsidP="008C33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32E0">
              <w:rPr>
                <w:rFonts w:ascii="Times New Roman" w:hAnsi="Times New Roman" w:cs="Times New Roman"/>
                <w:sz w:val="24"/>
                <w:szCs w:val="24"/>
              </w:rPr>
              <w:t>2-Pack I2C 1602 LCD Display Module</w:t>
            </w:r>
          </w:p>
        </w:tc>
        <w:tc>
          <w:tcPr>
            <w:tcW w:w="1042" w:type="dxa"/>
          </w:tcPr>
          <w:p w14:paraId="1C6DF21D" w14:textId="568863FE" w:rsidR="008C333B" w:rsidRDefault="008C333B" w:rsidP="008C33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$20.99</w:t>
            </w:r>
          </w:p>
        </w:tc>
        <w:tc>
          <w:tcPr>
            <w:tcW w:w="1804" w:type="dxa"/>
          </w:tcPr>
          <w:p w14:paraId="40EDFB55" w14:textId="441ACF67" w:rsidR="008C333B" w:rsidRDefault="008C333B" w:rsidP="008C33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Geeekpi</w:t>
            </w:r>
          </w:p>
        </w:tc>
        <w:tc>
          <w:tcPr>
            <w:tcW w:w="1316" w:type="dxa"/>
          </w:tcPr>
          <w:p w14:paraId="04CFB995" w14:textId="6F18DED5" w:rsidR="008C333B" w:rsidRDefault="008C333B" w:rsidP="008C33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735A">
              <w:rPr>
                <w:rFonts w:ascii="Times New Roman" w:hAnsi="Times New Roman" w:cs="Times New Roman"/>
                <w:sz w:val="24"/>
                <w:szCs w:val="24"/>
              </w:rPr>
              <w:t>Cambridg</w:t>
            </w:r>
            <w:r>
              <w:rPr>
                <w:rFonts w:ascii="Times New Roman" w:hAnsi="Times New Roman" w:cs="Times New Roman"/>
                <w:sz w:val="24"/>
                <w:szCs w:val="24"/>
              </w:rPr>
              <w:t>e</w:t>
            </w:r>
            <w:r w:rsidRPr="0026735A">
              <w:rPr>
                <w:rFonts w:ascii="Times New Roman" w:hAnsi="Times New Roman" w:cs="Times New Roman"/>
                <w:sz w:val="24"/>
                <w:szCs w:val="24"/>
              </w:rPr>
              <w:t>, England, UK</w:t>
            </w:r>
          </w:p>
        </w:tc>
        <w:tc>
          <w:tcPr>
            <w:tcW w:w="1491" w:type="dxa"/>
          </w:tcPr>
          <w:p w14:paraId="300F4A78" w14:textId="16EC9B01" w:rsidR="008C333B" w:rsidRDefault="008C333B" w:rsidP="008C33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Amazon</w:t>
            </w:r>
          </w:p>
        </w:tc>
        <w:tc>
          <w:tcPr>
            <w:tcW w:w="1123" w:type="dxa"/>
          </w:tcPr>
          <w:p w14:paraId="55A8A00E" w14:textId="06C74F6C" w:rsidR="008C333B" w:rsidRDefault="008C333B" w:rsidP="008C33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3A59">
              <w:rPr>
                <w:rFonts w:ascii="Times New Roman" w:hAnsi="Times New Roman" w:cs="Times New Roman"/>
                <w:sz w:val="24"/>
                <w:szCs w:val="24"/>
              </w:rPr>
              <w:t>Seattle, Washington, United States</w:t>
            </w:r>
          </w:p>
        </w:tc>
      </w:tr>
      <w:tr w:rsidR="008C333B" w14:paraId="268D99A0" w14:textId="77777777" w:rsidTr="008C333B">
        <w:trPr>
          <w:trHeight w:val="513"/>
        </w:trPr>
        <w:tc>
          <w:tcPr>
            <w:cnfStyle w:val="001000000000" w:firstRow="0" w:lastRow="0" w:firstColumn="1" w:lastColumn="0" w:oddVBand="0" w:evenVBand="0" w:oddHBand="0" w:evenHBand="0" w:firstRowFirstColumn="0" w:firstRowLastColumn="0" w:lastRowFirstColumn="0" w:lastRowLastColumn="0"/>
            <w:tcW w:w="1323" w:type="dxa"/>
          </w:tcPr>
          <w:p w14:paraId="47B97824" w14:textId="0F6F384B" w:rsidR="008C333B" w:rsidRPr="002F6BE2" w:rsidRDefault="008C333B" w:rsidP="008C333B">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1535" w:type="dxa"/>
          </w:tcPr>
          <w:p w14:paraId="3142C982" w14:textId="345CB6A7" w:rsidR="008C333B" w:rsidRDefault="008C333B" w:rsidP="008C33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6BE2">
              <w:rPr>
                <w:rFonts w:ascii="Times New Roman" w:hAnsi="Times New Roman" w:cs="Times New Roman"/>
                <w:sz w:val="24"/>
                <w:szCs w:val="24"/>
              </w:rPr>
              <w:t>300pcs 3mm, 5mm led Assorted 5 Color LED DIY KIT</w:t>
            </w:r>
          </w:p>
        </w:tc>
        <w:tc>
          <w:tcPr>
            <w:tcW w:w="1042" w:type="dxa"/>
          </w:tcPr>
          <w:p w14:paraId="6A393E31" w14:textId="2C16A392" w:rsidR="008C333B" w:rsidRDefault="008C333B" w:rsidP="008C33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0A66">
              <w:rPr>
                <w:rFonts w:ascii="Times New Roman" w:hAnsi="Times New Roman" w:cs="Times New Roman"/>
                <w:sz w:val="24"/>
                <w:szCs w:val="24"/>
              </w:rPr>
              <w:t>$13.99</w:t>
            </w:r>
          </w:p>
        </w:tc>
        <w:tc>
          <w:tcPr>
            <w:tcW w:w="1804" w:type="dxa"/>
          </w:tcPr>
          <w:p w14:paraId="3113BFF5" w14:textId="17238A9E" w:rsidR="008C333B" w:rsidRDefault="008C333B" w:rsidP="008C33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Haitronic</w:t>
            </w:r>
          </w:p>
        </w:tc>
        <w:tc>
          <w:tcPr>
            <w:tcW w:w="1316" w:type="dxa"/>
          </w:tcPr>
          <w:p w14:paraId="5DB7F1E5" w14:textId="67258E55" w:rsidR="008C333B" w:rsidRDefault="008C333B" w:rsidP="008C33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Hong Kong</w:t>
            </w:r>
          </w:p>
        </w:tc>
        <w:tc>
          <w:tcPr>
            <w:tcW w:w="1491" w:type="dxa"/>
          </w:tcPr>
          <w:p w14:paraId="74C7BA80" w14:textId="080C3783" w:rsidR="008C333B" w:rsidRDefault="008C333B" w:rsidP="008C33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Amazon</w:t>
            </w:r>
          </w:p>
        </w:tc>
        <w:tc>
          <w:tcPr>
            <w:tcW w:w="1123" w:type="dxa"/>
          </w:tcPr>
          <w:p w14:paraId="2D4AB850" w14:textId="7FD40284" w:rsidR="008C333B" w:rsidRDefault="00041980" w:rsidP="008C33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3A59">
              <w:rPr>
                <w:rFonts w:ascii="Times New Roman" w:hAnsi="Times New Roman" w:cs="Times New Roman"/>
                <w:sz w:val="24"/>
                <w:szCs w:val="24"/>
              </w:rPr>
              <w:t>Seattle, Washington, United States</w:t>
            </w:r>
          </w:p>
        </w:tc>
      </w:tr>
      <w:tr w:rsidR="008C333B" w14:paraId="78F8BD1D" w14:textId="77777777" w:rsidTr="008C333B">
        <w:trPr>
          <w:trHeight w:val="513"/>
        </w:trPr>
        <w:tc>
          <w:tcPr>
            <w:cnfStyle w:val="001000000000" w:firstRow="0" w:lastRow="0" w:firstColumn="1" w:lastColumn="0" w:oddVBand="0" w:evenVBand="0" w:oddHBand="0" w:evenHBand="0" w:firstRowFirstColumn="0" w:firstRowLastColumn="0" w:lastRowFirstColumn="0" w:lastRowLastColumn="0"/>
            <w:tcW w:w="1323" w:type="dxa"/>
          </w:tcPr>
          <w:p w14:paraId="214B4A52" w14:textId="12372BD1" w:rsidR="008C333B" w:rsidRPr="009E031D" w:rsidRDefault="009E031D" w:rsidP="008C333B">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1535" w:type="dxa"/>
          </w:tcPr>
          <w:p w14:paraId="606EF24C" w14:textId="3B861734" w:rsidR="008C333B" w:rsidRDefault="00336F50" w:rsidP="008C33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6F50">
              <w:rPr>
                <w:rFonts w:ascii="Times New Roman" w:hAnsi="Times New Roman" w:cs="Times New Roman"/>
                <w:sz w:val="24"/>
                <w:szCs w:val="24"/>
              </w:rPr>
              <w:t>Basswood Carving Whittling Blocks</w:t>
            </w:r>
          </w:p>
        </w:tc>
        <w:tc>
          <w:tcPr>
            <w:tcW w:w="1042" w:type="dxa"/>
          </w:tcPr>
          <w:p w14:paraId="1B522487" w14:textId="753E95FF" w:rsidR="008C333B" w:rsidRDefault="004A5920" w:rsidP="008C33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A73C0F">
              <w:rPr>
                <w:rFonts w:ascii="Times New Roman" w:hAnsi="Times New Roman" w:cs="Times New Roman"/>
                <w:sz w:val="24"/>
                <w:szCs w:val="24"/>
              </w:rPr>
              <w:t>2</w:t>
            </w:r>
            <w:r w:rsidR="00336F50">
              <w:rPr>
                <w:rFonts w:ascii="Times New Roman" w:hAnsi="Times New Roman" w:cs="Times New Roman"/>
                <w:sz w:val="24"/>
                <w:szCs w:val="24"/>
              </w:rPr>
              <w:t>0.98</w:t>
            </w:r>
          </w:p>
        </w:tc>
        <w:tc>
          <w:tcPr>
            <w:tcW w:w="1804" w:type="dxa"/>
          </w:tcPr>
          <w:p w14:paraId="39501D7E" w14:textId="5772B9B8" w:rsidR="008C333B" w:rsidRDefault="00336F50" w:rsidP="008C33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Thiecoc</w:t>
            </w:r>
          </w:p>
        </w:tc>
        <w:tc>
          <w:tcPr>
            <w:tcW w:w="1316" w:type="dxa"/>
          </w:tcPr>
          <w:p w14:paraId="51884B6E" w14:textId="5B84EEBF" w:rsidR="008C333B" w:rsidRDefault="00041980" w:rsidP="008C33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Northville, Michigan, United States</w:t>
            </w:r>
          </w:p>
        </w:tc>
        <w:tc>
          <w:tcPr>
            <w:tcW w:w="1491" w:type="dxa"/>
          </w:tcPr>
          <w:p w14:paraId="74C2A0EF" w14:textId="36A8E85C" w:rsidR="008C333B" w:rsidRDefault="00041980" w:rsidP="008C33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Amazon</w:t>
            </w:r>
          </w:p>
        </w:tc>
        <w:tc>
          <w:tcPr>
            <w:tcW w:w="1123" w:type="dxa"/>
          </w:tcPr>
          <w:p w14:paraId="69A4F931" w14:textId="03716D7B" w:rsidR="008C333B" w:rsidRDefault="00041980" w:rsidP="008C33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3A59">
              <w:rPr>
                <w:rFonts w:ascii="Times New Roman" w:hAnsi="Times New Roman" w:cs="Times New Roman"/>
                <w:sz w:val="24"/>
                <w:szCs w:val="24"/>
              </w:rPr>
              <w:t>Seattle, Washington, United States</w:t>
            </w:r>
          </w:p>
        </w:tc>
      </w:tr>
    </w:tbl>
    <w:p w14:paraId="30B92009" w14:textId="77777777" w:rsidR="005E6294" w:rsidRDefault="005E6294" w:rsidP="00DE623C">
      <w:pPr>
        <w:spacing w:line="240" w:lineRule="auto"/>
        <w:rPr>
          <w:rFonts w:ascii="Times New Roman" w:hAnsi="Times New Roman" w:cs="Times New Roman"/>
          <w:sz w:val="24"/>
          <w:szCs w:val="24"/>
        </w:rPr>
      </w:pPr>
    </w:p>
    <w:p w14:paraId="7FFA0D93" w14:textId="77777777" w:rsidR="00670D57" w:rsidRPr="009E5045" w:rsidRDefault="00670D57" w:rsidP="00670D57">
      <w:pPr>
        <w:pStyle w:val="Heading2"/>
      </w:pPr>
      <w:r>
        <w:t>Installation Guide</w:t>
      </w:r>
    </w:p>
    <w:p w14:paraId="71484956" w14:textId="4D87EB3C" w:rsidR="00670D57" w:rsidRDefault="00670D57" w:rsidP="00670D57">
      <w:pPr>
        <w:rPr>
          <w:rFonts w:ascii="Times New Roman" w:hAnsi="Times New Roman" w:cs="Times New Roman"/>
          <w:sz w:val="24"/>
          <w:szCs w:val="24"/>
        </w:rPr>
      </w:pPr>
      <w:r w:rsidRPr="00CE17CA">
        <w:rPr>
          <w:rFonts w:ascii="Times New Roman" w:hAnsi="Times New Roman" w:cs="Times New Roman"/>
          <w:sz w:val="24"/>
          <w:szCs w:val="24"/>
        </w:rPr>
        <w:t>Welcome to the installation and setup guide for our project. We've designed the installation process to be straightforward, but please keep in mind that these guidelines may evolve during the prototype stage.</w:t>
      </w:r>
    </w:p>
    <w:p w14:paraId="7D325064" w14:textId="77777777" w:rsidR="00670D57" w:rsidRPr="00670E31" w:rsidRDefault="00670D57" w:rsidP="00670D57">
      <w:pPr>
        <w:spacing w:line="240" w:lineRule="auto"/>
        <w:rPr>
          <w:rFonts w:ascii="Times New Roman" w:hAnsi="Times New Roman" w:cs="Times New Roman"/>
          <w:b/>
          <w:bCs/>
          <w:sz w:val="24"/>
          <w:szCs w:val="24"/>
        </w:rPr>
      </w:pPr>
      <w:r w:rsidRPr="00670E31">
        <w:rPr>
          <w:rFonts w:ascii="Times New Roman" w:hAnsi="Times New Roman" w:cs="Times New Roman"/>
          <w:b/>
          <w:bCs/>
          <w:sz w:val="24"/>
          <w:szCs w:val="24"/>
        </w:rPr>
        <w:t>1. Power Connection</w:t>
      </w:r>
    </w:p>
    <w:p w14:paraId="0E42F8C1" w14:textId="77777777" w:rsidR="00670D57" w:rsidRDefault="00670D57" w:rsidP="00670D57">
      <w:pPr>
        <w:spacing w:line="240" w:lineRule="auto"/>
        <w:rPr>
          <w:rFonts w:ascii="Times New Roman" w:hAnsi="Times New Roman" w:cs="Times New Roman"/>
          <w:sz w:val="24"/>
          <w:szCs w:val="24"/>
        </w:rPr>
      </w:pPr>
      <w:r w:rsidRPr="004D3A74">
        <w:rPr>
          <w:rFonts w:ascii="Times New Roman" w:hAnsi="Times New Roman" w:cs="Times New Roman"/>
          <w:sz w:val="24"/>
          <w:szCs w:val="24"/>
        </w:rPr>
        <w:t>Begin by establishing a power connection for the system:</w:t>
      </w:r>
      <w:r>
        <w:rPr>
          <w:rFonts w:ascii="Times New Roman" w:hAnsi="Times New Roman" w:cs="Times New Roman"/>
          <w:sz w:val="24"/>
          <w:szCs w:val="24"/>
        </w:rPr>
        <w:t xml:space="preserve"> </w:t>
      </w:r>
    </w:p>
    <w:p w14:paraId="3A4DB14C" w14:textId="77777777" w:rsidR="00670D57" w:rsidRPr="004D3A74" w:rsidRDefault="00670D57" w:rsidP="00670D57">
      <w:pPr>
        <w:pStyle w:val="ListParagraph"/>
        <w:numPr>
          <w:ilvl w:val="0"/>
          <w:numId w:val="34"/>
        </w:numPr>
        <w:spacing w:line="240" w:lineRule="auto"/>
        <w:rPr>
          <w:rFonts w:ascii="Times New Roman" w:hAnsi="Times New Roman" w:cs="Times New Roman"/>
          <w:sz w:val="24"/>
          <w:szCs w:val="24"/>
        </w:rPr>
      </w:pPr>
      <w:r w:rsidRPr="004D3A74">
        <w:rPr>
          <w:rFonts w:ascii="Times New Roman" w:hAnsi="Times New Roman" w:cs="Times New Roman"/>
          <w:sz w:val="24"/>
          <w:szCs w:val="24"/>
        </w:rPr>
        <w:t>Connect the STM32 to your computer. This connection will supply the necessary power for the device to function.</w:t>
      </w:r>
    </w:p>
    <w:p w14:paraId="51977864" w14:textId="77777777" w:rsidR="00670D57" w:rsidRPr="00670E31" w:rsidRDefault="00670D57" w:rsidP="00670D57">
      <w:pPr>
        <w:spacing w:line="240" w:lineRule="auto"/>
        <w:rPr>
          <w:rFonts w:ascii="Times New Roman" w:hAnsi="Times New Roman" w:cs="Times New Roman"/>
          <w:b/>
          <w:bCs/>
          <w:sz w:val="24"/>
          <w:szCs w:val="24"/>
        </w:rPr>
      </w:pPr>
      <w:r w:rsidRPr="00670E31">
        <w:rPr>
          <w:rFonts w:ascii="Times New Roman" w:hAnsi="Times New Roman" w:cs="Times New Roman"/>
          <w:b/>
          <w:bCs/>
          <w:sz w:val="24"/>
          <w:szCs w:val="24"/>
        </w:rPr>
        <w:t>2. Initial Setup (First-Time Use Only)</w:t>
      </w:r>
    </w:p>
    <w:p w14:paraId="3AF26E9E" w14:textId="77777777" w:rsidR="00670D57" w:rsidRPr="00670E31" w:rsidRDefault="00670D57" w:rsidP="00670D57">
      <w:pPr>
        <w:spacing w:line="240" w:lineRule="auto"/>
        <w:rPr>
          <w:rFonts w:ascii="Times New Roman" w:hAnsi="Times New Roman" w:cs="Times New Roman"/>
          <w:sz w:val="24"/>
          <w:szCs w:val="24"/>
        </w:rPr>
      </w:pPr>
      <w:r w:rsidRPr="00670E31">
        <w:rPr>
          <w:rFonts w:ascii="Times New Roman" w:hAnsi="Times New Roman" w:cs="Times New Roman"/>
          <w:sz w:val="24"/>
          <w:szCs w:val="24"/>
        </w:rPr>
        <w:t>On the first use, follow these steps to configure the device:</w:t>
      </w:r>
    </w:p>
    <w:p w14:paraId="018A7885" w14:textId="77777777" w:rsidR="00670D57" w:rsidRPr="009F7FD4" w:rsidRDefault="00670D57" w:rsidP="00670D57">
      <w:pPr>
        <w:spacing w:line="240" w:lineRule="auto"/>
        <w:ind w:left="720"/>
        <w:rPr>
          <w:rFonts w:ascii="Times New Roman" w:hAnsi="Times New Roman" w:cs="Times New Roman"/>
          <w:sz w:val="24"/>
          <w:szCs w:val="24"/>
        </w:rPr>
      </w:pPr>
      <w:r w:rsidRPr="009F7FD4">
        <w:rPr>
          <w:rFonts w:ascii="Times New Roman" w:hAnsi="Times New Roman" w:cs="Times New Roman"/>
          <w:sz w:val="24"/>
          <w:szCs w:val="24"/>
        </w:rPr>
        <w:t>a. Utilize User Button 1 on the STM32 to input essential information, as directed on the LCD display. This step is crucial for setting up the device properly.</w:t>
      </w:r>
    </w:p>
    <w:p w14:paraId="383E46FB" w14:textId="77777777" w:rsidR="00670D57" w:rsidRPr="00670E31" w:rsidRDefault="00670D57" w:rsidP="00670D57">
      <w:pPr>
        <w:spacing w:line="240" w:lineRule="auto"/>
        <w:ind w:left="720"/>
        <w:rPr>
          <w:rFonts w:ascii="Times New Roman" w:hAnsi="Times New Roman" w:cs="Times New Roman"/>
          <w:sz w:val="24"/>
          <w:szCs w:val="24"/>
        </w:rPr>
      </w:pPr>
      <w:r w:rsidRPr="009F7FD4">
        <w:rPr>
          <w:rFonts w:ascii="Times New Roman" w:hAnsi="Times New Roman" w:cs="Times New Roman"/>
          <w:sz w:val="24"/>
          <w:szCs w:val="24"/>
        </w:rPr>
        <w:t>b. Employ the toggle switch to switch between different input options. This is a one-time setup and is required only during the first use of the system.</w:t>
      </w:r>
    </w:p>
    <w:p w14:paraId="06148275" w14:textId="77777777" w:rsidR="0027255F" w:rsidRDefault="0027255F" w:rsidP="00670D57">
      <w:pPr>
        <w:spacing w:line="240" w:lineRule="auto"/>
        <w:rPr>
          <w:rFonts w:ascii="Times New Roman" w:hAnsi="Times New Roman" w:cs="Times New Roman"/>
          <w:b/>
          <w:bCs/>
          <w:sz w:val="24"/>
          <w:szCs w:val="24"/>
        </w:rPr>
      </w:pPr>
    </w:p>
    <w:p w14:paraId="4835DBA8" w14:textId="5EB94EE5" w:rsidR="00670D57" w:rsidRPr="00670E31" w:rsidRDefault="00670D57" w:rsidP="00670D57">
      <w:pPr>
        <w:spacing w:line="240" w:lineRule="auto"/>
        <w:rPr>
          <w:rFonts w:ascii="Times New Roman" w:hAnsi="Times New Roman" w:cs="Times New Roman"/>
          <w:b/>
          <w:bCs/>
          <w:sz w:val="24"/>
          <w:szCs w:val="24"/>
        </w:rPr>
      </w:pPr>
      <w:r w:rsidRPr="00670E31">
        <w:rPr>
          <w:rFonts w:ascii="Times New Roman" w:hAnsi="Times New Roman" w:cs="Times New Roman"/>
          <w:b/>
          <w:bCs/>
          <w:sz w:val="24"/>
          <w:szCs w:val="24"/>
        </w:rPr>
        <w:lastRenderedPageBreak/>
        <w:t>3. Food Selection</w:t>
      </w:r>
    </w:p>
    <w:p w14:paraId="5538A47B" w14:textId="77777777" w:rsidR="00670D57" w:rsidRPr="00084CFD" w:rsidRDefault="00670D57" w:rsidP="00670D57">
      <w:pPr>
        <w:spacing w:line="240" w:lineRule="auto"/>
        <w:rPr>
          <w:rFonts w:ascii="Times New Roman" w:hAnsi="Times New Roman" w:cs="Times New Roman"/>
          <w:sz w:val="24"/>
          <w:szCs w:val="24"/>
        </w:rPr>
      </w:pPr>
      <w:r w:rsidRPr="00084CFD">
        <w:rPr>
          <w:rFonts w:ascii="Times New Roman" w:hAnsi="Times New Roman" w:cs="Times New Roman"/>
          <w:sz w:val="24"/>
          <w:szCs w:val="24"/>
        </w:rPr>
        <w:t>To choose the type of food you intend to weigh, follow these steps:</w:t>
      </w:r>
    </w:p>
    <w:p w14:paraId="790AE476" w14:textId="77777777" w:rsidR="00670D57" w:rsidRPr="00084CFD" w:rsidRDefault="00670D57" w:rsidP="00670D57">
      <w:pPr>
        <w:pStyle w:val="ListParagraph"/>
        <w:numPr>
          <w:ilvl w:val="0"/>
          <w:numId w:val="34"/>
        </w:numPr>
        <w:spacing w:line="240" w:lineRule="auto"/>
        <w:rPr>
          <w:rFonts w:ascii="Times New Roman" w:hAnsi="Times New Roman" w:cs="Times New Roman"/>
          <w:sz w:val="24"/>
          <w:szCs w:val="24"/>
        </w:rPr>
      </w:pPr>
      <w:r w:rsidRPr="00084CFD">
        <w:rPr>
          <w:rFonts w:ascii="Times New Roman" w:hAnsi="Times New Roman" w:cs="Times New Roman"/>
          <w:sz w:val="24"/>
          <w:szCs w:val="24"/>
        </w:rPr>
        <w:t>Utilize the toggle switch and User Button 1 to navigate and select your preferred food item from the available options. This step ensures that the system is calibrated for accurate measurements.</w:t>
      </w:r>
    </w:p>
    <w:p w14:paraId="31EB84A5" w14:textId="77777777" w:rsidR="00670D57" w:rsidRPr="00670E31" w:rsidRDefault="00670D57" w:rsidP="00670D57">
      <w:pPr>
        <w:spacing w:line="240" w:lineRule="auto"/>
        <w:rPr>
          <w:rFonts w:ascii="Times New Roman" w:hAnsi="Times New Roman" w:cs="Times New Roman"/>
          <w:b/>
          <w:bCs/>
          <w:sz w:val="24"/>
          <w:szCs w:val="24"/>
        </w:rPr>
      </w:pPr>
      <w:r w:rsidRPr="00670E31">
        <w:rPr>
          <w:rFonts w:ascii="Times New Roman" w:hAnsi="Times New Roman" w:cs="Times New Roman"/>
          <w:b/>
          <w:bCs/>
          <w:sz w:val="24"/>
          <w:szCs w:val="24"/>
        </w:rPr>
        <w:t>4. Scale Ready</w:t>
      </w:r>
    </w:p>
    <w:p w14:paraId="334C787F" w14:textId="77777777" w:rsidR="00670D57" w:rsidRPr="00E54A33" w:rsidRDefault="00670D57" w:rsidP="00670D57">
      <w:pPr>
        <w:spacing w:line="240" w:lineRule="auto"/>
        <w:rPr>
          <w:rFonts w:ascii="Times New Roman" w:hAnsi="Times New Roman" w:cs="Times New Roman"/>
          <w:sz w:val="24"/>
          <w:szCs w:val="24"/>
        </w:rPr>
      </w:pPr>
      <w:r w:rsidRPr="00E54A33">
        <w:rPr>
          <w:rFonts w:ascii="Times New Roman" w:hAnsi="Times New Roman" w:cs="Times New Roman"/>
          <w:sz w:val="24"/>
          <w:szCs w:val="24"/>
        </w:rPr>
        <w:t>Once you've completed the setup and food selection, your scale is primed for use. To begin weighing your food, follow these steps:</w:t>
      </w:r>
    </w:p>
    <w:p w14:paraId="73456F35" w14:textId="5C48C699" w:rsidR="00670D57" w:rsidRDefault="00670D57" w:rsidP="00670D57">
      <w:pPr>
        <w:pStyle w:val="ListParagraph"/>
        <w:numPr>
          <w:ilvl w:val="0"/>
          <w:numId w:val="34"/>
        </w:numPr>
        <w:spacing w:line="240" w:lineRule="auto"/>
        <w:rPr>
          <w:rFonts w:ascii="Times New Roman" w:hAnsi="Times New Roman" w:cs="Times New Roman"/>
          <w:sz w:val="24"/>
          <w:szCs w:val="24"/>
        </w:rPr>
      </w:pPr>
      <w:r w:rsidRPr="00E54A33">
        <w:rPr>
          <w:rFonts w:ascii="Times New Roman" w:hAnsi="Times New Roman" w:cs="Times New Roman"/>
          <w:sz w:val="24"/>
          <w:szCs w:val="24"/>
        </w:rPr>
        <w:t>Gently place your plate or container on the scale's surface. The LCD display will promptly provide you with caloric feedback based on the precise measurements.</w:t>
      </w:r>
    </w:p>
    <w:p w14:paraId="3184700F" w14:textId="77777777" w:rsidR="008F5F24" w:rsidRPr="008F5F24" w:rsidRDefault="008F5F24" w:rsidP="008F5F24">
      <w:pPr>
        <w:pStyle w:val="ListParagraph"/>
        <w:spacing w:line="240" w:lineRule="auto"/>
        <w:rPr>
          <w:rFonts w:ascii="Times New Roman" w:hAnsi="Times New Roman" w:cs="Times New Roman"/>
          <w:sz w:val="24"/>
          <w:szCs w:val="24"/>
        </w:rPr>
      </w:pPr>
    </w:p>
    <w:p w14:paraId="49C83924" w14:textId="77777777" w:rsidR="00670D57" w:rsidDel="00BB7C94" w:rsidRDefault="00670D57" w:rsidP="00670D57">
      <w:pPr>
        <w:spacing w:line="240" w:lineRule="auto"/>
        <w:rPr>
          <w:del w:id="3" w:author="Saqib Ashraf" w:date="2023-10-31T15:08:00Z"/>
          <w:rFonts w:ascii="Times New Roman" w:hAnsi="Times New Roman" w:cs="Times New Roman"/>
          <w:sz w:val="24"/>
          <w:szCs w:val="24"/>
        </w:rPr>
      </w:pPr>
      <w:r w:rsidRPr="00670E31">
        <w:rPr>
          <w:rFonts w:ascii="Times New Roman" w:hAnsi="Times New Roman" w:cs="Times New Roman"/>
          <w:sz w:val="24"/>
          <w:szCs w:val="24"/>
        </w:rPr>
        <w:t>This installation guide will help you get started with our innovative tech product. Please note that additional features and improvements may be introduced as the product evolves beyond the prototype stage.</w:t>
      </w:r>
    </w:p>
    <w:p w14:paraId="214501B5" w14:textId="77777777" w:rsidR="00670D57" w:rsidRPr="00670E31" w:rsidRDefault="00670D57" w:rsidP="00670D57">
      <w:pPr>
        <w:spacing w:line="240" w:lineRule="auto"/>
        <w:rPr>
          <w:rFonts w:ascii="Times New Roman" w:hAnsi="Times New Roman" w:cs="Times New Roman"/>
          <w:sz w:val="24"/>
          <w:szCs w:val="24"/>
        </w:rPr>
      </w:pPr>
    </w:p>
    <w:p w14:paraId="6F5F383F" w14:textId="77777777" w:rsidR="00670D57" w:rsidRPr="0033590A" w:rsidRDefault="00670D57" w:rsidP="00670D57">
      <w:pPr>
        <w:pStyle w:val="Heading2"/>
        <w:rPr>
          <w:rFonts w:eastAsia="Times New Roman"/>
          <w:lang w:eastAsia="en-CA"/>
        </w:rPr>
      </w:pPr>
      <w:r w:rsidRPr="00C027B9">
        <w:rPr>
          <w:rFonts w:eastAsia="Times New Roman"/>
          <w:lang w:eastAsia="en-CA"/>
        </w:rPr>
        <w:t>Us</w:t>
      </w:r>
      <w:r>
        <w:rPr>
          <w:rFonts w:eastAsia="Times New Roman"/>
          <w:lang w:eastAsia="en-CA"/>
        </w:rPr>
        <w:t>e</w:t>
      </w:r>
      <w:r w:rsidRPr="00C027B9">
        <w:rPr>
          <w:rFonts w:eastAsia="Times New Roman"/>
          <w:lang w:eastAsia="en-CA"/>
        </w:rPr>
        <w:t>r guide</w:t>
      </w:r>
    </w:p>
    <w:p w14:paraId="32FDAB45" w14:textId="77777777" w:rsidR="00670D57" w:rsidRPr="007F5A52" w:rsidRDefault="00670D57" w:rsidP="00670D57">
      <w:pPr>
        <w:spacing w:line="240" w:lineRule="auto"/>
        <w:rPr>
          <w:rFonts w:ascii="Times New Roman" w:eastAsia="Times New Roman" w:hAnsi="Times New Roman" w:cs="Times New Roman"/>
          <w:kern w:val="0"/>
          <w:sz w:val="24"/>
          <w:szCs w:val="24"/>
          <w:lang w:eastAsia="en-CA"/>
          <w14:ligatures w14:val="none"/>
        </w:rPr>
      </w:pPr>
      <w:r w:rsidRPr="007F5A52">
        <w:rPr>
          <w:rFonts w:ascii="Times New Roman" w:eastAsia="Times New Roman" w:hAnsi="Times New Roman" w:cs="Times New Roman"/>
          <w:b/>
          <w:bCs/>
          <w:kern w:val="0"/>
          <w:sz w:val="24"/>
          <w:szCs w:val="24"/>
          <w:lang w:eastAsia="en-CA"/>
          <w14:ligatures w14:val="none"/>
        </w:rPr>
        <w:t>Food Scale User Manual</w:t>
      </w:r>
    </w:p>
    <w:p w14:paraId="48A03C93" w14:textId="77777777" w:rsidR="00670D57" w:rsidRPr="007F5A52" w:rsidRDefault="00670D57" w:rsidP="00670D57">
      <w:pPr>
        <w:spacing w:line="240" w:lineRule="auto"/>
        <w:rPr>
          <w:rFonts w:ascii="Times New Roman" w:eastAsia="Times New Roman" w:hAnsi="Times New Roman" w:cs="Times New Roman"/>
          <w:kern w:val="0"/>
          <w:sz w:val="24"/>
          <w:szCs w:val="24"/>
          <w:lang w:eastAsia="en-CA"/>
          <w14:ligatures w14:val="none"/>
        </w:rPr>
      </w:pPr>
      <w:r w:rsidRPr="007F5A52">
        <w:rPr>
          <w:rFonts w:ascii="Times New Roman" w:eastAsia="Times New Roman" w:hAnsi="Times New Roman" w:cs="Times New Roman"/>
          <w:kern w:val="0"/>
          <w:sz w:val="24"/>
          <w:szCs w:val="24"/>
          <w:lang w:eastAsia="en-CA"/>
          <w14:ligatures w14:val="none"/>
        </w:rPr>
        <w:t>Welcome to your Food Scale User Manual. This manual provides step-by-step instructions to help you effectively use your innovative food scale. With this device, you can effortlessly manage your daily calorie intake based on your Basal Metabolic Rate (BMR). Achieve accurate calorie tracking and maintain a balanced diet with precise food weighing.</w:t>
      </w:r>
    </w:p>
    <w:p w14:paraId="4640AA52" w14:textId="77777777" w:rsidR="00670D57" w:rsidRPr="007F5A52" w:rsidRDefault="00670D57" w:rsidP="00670D57">
      <w:pPr>
        <w:spacing w:line="240" w:lineRule="auto"/>
        <w:rPr>
          <w:rFonts w:ascii="Times New Roman" w:eastAsia="Times New Roman" w:hAnsi="Times New Roman" w:cs="Times New Roman"/>
          <w:kern w:val="0"/>
          <w:sz w:val="24"/>
          <w:szCs w:val="24"/>
          <w:lang w:eastAsia="en-CA"/>
          <w14:ligatures w14:val="none"/>
        </w:rPr>
      </w:pPr>
      <w:r w:rsidRPr="007F5A52">
        <w:rPr>
          <w:rFonts w:ascii="Times New Roman" w:eastAsia="Times New Roman" w:hAnsi="Times New Roman" w:cs="Times New Roman"/>
          <w:b/>
          <w:bCs/>
          <w:kern w:val="0"/>
          <w:sz w:val="24"/>
          <w:szCs w:val="24"/>
          <w:lang w:eastAsia="en-CA"/>
          <w14:ligatures w14:val="none"/>
        </w:rPr>
        <w:t>1. Key Features &amp; Benefits</w:t>
      </w:r>
    </w:p>
    <w:p w14:paraId="39D2DA3D" w14:textId="77777777" w:rsidR="00670D57" w:rsidRPr="007F5A52" w:rsidRDefault="00670D57" w:rsidP="00670D57">
      <w:pPr>
        <w:numPr>
          <w:ilvl w:val="0"/>
          <w:numId w:val="30"/>
        </w:numPr>
        <w:spacing w:line="240" w:lineRule="auto"/>
        <w:rPr>
          <w:rFonts w:ascii="Times New Roman" w:eastAsia="Times New Roman" w:hAnsi="Times New Roman" w:cs="Times New Roman"/>
          <w:kern w:val="0"/>
          <w:sz w:val="24"/>
          <w:szCs w:val="24"/>
          <w:lang w:eastAsia="en-CA"/>
          <w14:ligatures w14:val="none"/>
        </w:rPr>
      </w:pPr>
      <w:r w:rsidRPr="007F5A52">
        <w:rPr>
          <w:rFonts w:ascii="Times New Roman" w:eastAsia="Times New Roman" w:hAnsi="Times New Roman" w:cs="Times New Roman"/>
          <w:b/>
          <w:bCs/>
          <w:kern w:val="0"/>
          <w:sz w:val="24"/>
          <w:szCs w:val="24"/>
          <w:lang w:eastAsia="en-CA"/>
          <w14:ligatures w14:val="none"/>
        </w:rPr>
        <w:t>Accurate Weighing:</w:t>
      </w:r>
      <w:r w:rsidRPr="007F5A52">
        <w:rPr>
          <w:rFonts w:ascii="Times New Roman" w:eastAsia="Times New Roman" w:hAnsi="Times New Roman" w:cs="Times New Roman"/>
          <w:kern w:val="0"/>
          <w:sz w:val="24"/>
          <w:szCs w:val="24"/>
          <w:lang w:eastAsia="en-CA"/>
          <w14:ligatures w14:val="none"/>
        </w:rPr>
        <w:t xml:space="preserve"> Achieve precise portion control with ease.</w:t>
      </w:r>
    </w:p>
    <w:p w14:paraId="690B36D1" w14:textId="77777777" w:rsidR="00670D57" w:rsidRPr="007F5A52" w:rsidRDefault="00670D57" w:rsidP="00670D57">
      <w:pPr>
        <w:numPr>
          <w:ilvl w:val="0"/>
          <w:numId w:val="30"/>
        </w:numPr>
        <w:spacing w:line="240" w:lineRule="auto"/>
        <w:rPr>
          <w:rFonts w:ascii="Times New Roman" w:eastAsia="Times New Roman" w:hAnsi="Times New Roman" w:cs="Times New Roman"/>
          <w:kern w:val="0"/>
          <w:sz w:val="24"/>
          <w:szCs w:val="24"/>
          <w:lang w:eastAsia="en-CA"/>
          <w14:ligatures w14:val="none"/>
        </w:rPr>
      </w:pPr>
      <w:r w:rsidRPr="007F5A52">
        <w:rPr>
          <w:rFonts w:ascii="Times New Roman" w:eastAsia="Times New Roman" w:hAnsi="Times New Roman" w:cs="Times New Roman"/>
          <w:b/>
          <w:bCs/>
          <w:kern w:val="0"/>
          <w:sz w:val="24"/>
          <w:szCs w:val="24"/>
          <w:lang w:eastAsia="en-CA"/>
          <w14:ligatures w14:val="none"/>
        </w:rPr>
        <w:t>Real-Time Calorie Tracking:</w:t>
      </w:r>
      <w:r w:rsidRPr="007F5A52">
        <w:rPr>
          <w:rFonts w:ascii="Times New Roman" w:eastAsia="Times New Roman" w:hAnsi="Times New Roman" w:cs="Times New Roman"/>
          <w:kern w:val="0"/>
          <w:sz w:val="24"/>
          <w:szCs w:val="24"/>
          <w:lang w:eastAsia="en-CA"/>
          <w14:ligatures w14:val="none"/>
        </w:rPr>
        <w:t xml:space="preserve"> Instantly access calorie information based on your BMR for informed decision-making.</w:t>
      </w:r>
    </w:p>
    <w:p w14:paraId="6E42D5E7" w14:textId="77777777" w:rsidR="00670D57" w:rsidRPr="007F5A52" w:rsidRDefault="00670D57" w:rsidP="00670D57">
      <w:pPr>
        <w:numPr>
          <w:ilvl w:val="0"/>
          <w:numId w:val="30"/>
        </w:numPr>
        <w:spacing w:line="240" w:lineRule="auto"/>
        <w:rPr>
          <w:rFonts w:ascii="Times New Roman" w:eastAsia="Times New Roman" w:hAnsi="Times New Roman" w:cs="Times New Roman"/>
          <w:kern w:val="0"/>
          <w:sz w:val="24"/>
          <w:szCs w:val="24"/>
          <w:lang w:eastAsia="en-CA"/>
          <w14:ligatures w14:val="none"/>
        </w:rPr>
      </w:pPr>
      <w:r w:rsidRPr="007F5A52">
        <w:rPr>
          <w:rFonts w:ascii="Times New Roman" w:eastAsia="Times New Roman" w:hAnsi="Times New Roman" w:cs="Times New Roman"/>
          <w:b/>
          <w:bCs/>
          <w:kern w:val="0"/>
          <w:sz w:val="24"/>
          <w:szCs w:val="24"/>
          <w:lang w:eastAsia="en-CA"/>
          <w14:ligatures w14:val="none"/>
        </w:rPr>
        <w:t>Customized Calorie Goals:</w:t>
      </w:r>
      <w:r w:rsidRPr="007F5A52">
        <w:rPr>
          <w:rFonts w:ascii="Times New Roman" w:eastAsia="Times New Roman" w:hAnsi="Times New Roman" w:cs="Times New Roman"/>
          <w:kern w:val="0"/>
          <w:sz w:val="24"/>
          <w:szCs w:val="24"/>
          <w:lang w:eastAsia="en-CA"/>
          <w14:ligatures w14:val="none"/>
        </w:rPr>
        <w:t xml:space="preserve"> Set personal calorie goals in alignment with your Basal Metabolic Rate (BMR).</w:t>
      </w:r>
    </w:p>
    <w:p w14:paraId="1514E0ED" w14:textId="77777777" w:rsidR="00670D57" w:rsidRPr="007F5A52" w:rsidRDefault="00670D57" w:rsidP="00670D57">
      <w:pPr>
        <w:spacing w:line="240" w:lineRule="auto"/>
        <w:rPr>
          <w:rFonts w:ascii="Times New Roman" w:eastAsia="Times New Roman" w:hAnsi="Times New Roman" w:cs="Times New Roman"/>
          <w:kern w:val="0"/>
          <w:sz w:val="24"/>
          <w:szCs w:val="24"/>
          <w:lang w:eastAsia="en-CA"/>
          <w14:ligatures w14:val="none"/>
        </w:rPr>
      </w:pPr>
      <w:r w:rsidRPr="007F5A52">
        <w:rPr>
          <w:rFonts w:ascii="Times New Roman" w:eastAsia="Times New Roman" w:hAnsi="Times New Roman" w:cs="Times New Roman"/>
          <w:b/>
          <w:bCs/>
          <w:kern w:val="0"/>
          <w:sz w:val="24"/>
          <w:szCs w:val="24"/>
          <w:lang w:eastAsia="en-CA"/>
          <w14:ligatures w14:val="none"/>
        </w:rPr>
        <w:t>2.1 Unpacking and Assembling</w:t>
      </w:r>
    </w:p>
    <w:p w14:paraId="5D05AE0D" w14:textId="77777777" w:rsidR="00670D57" w:rsidRPr="007F5A52" w:rsidRDefault="00670D57" w:rsidP="00670D57">
      <w:pPr>
        <w:spacing w:line="240" w:lineRule="auto"/>
        <w:rPr>
          <w:rFonts w:ascii="Times New Roman" w:eastAsia="Times New Roman" w:hAnsi="Times New Roman" w:cs="Times New Roman"/>
          <w:kern w:val="0"/>
          <w:sz w:val="24"/>
          <w:szCs w:val="24"/>
          <w:lang w:eastAsia="en-CA"/>
          <w14:ligatures w14:val="none"/>
        </w:rPr>
      </w:pPr>
      <w:r w:rsidRPr="007F5A52">
        <w:rPr>
          <w:rFonts w:ascii="Times New Roman" w:eastAsia="Times New Roman" w:hAnsi="Times New Roman" w:cs="Times New Roman"/>
          <w:kern w:val="0"/>
          <w:sz w:val="24"/>
          <w:szCs w:val="24"/>
          <w:lang w:eastAsia="en-CA"/>
          <w14:ligatures w14:val="none"/>
        </w:rPr>
        <w:t>Begin by unpacking the scale components. Assemble the scale and ensure it's placed on a stable, flat surface.</w:t>
      </w:r>
    </w:p>
    <w:p w14:paraId="3DF30D47" w14:textId="77777777" w:rsidR="00670D57" w:rsidRPr="007F5A52" w:rsidRDefault="00670D57" w:rsidP="00670D57">
      <w:pPr>
        <w:spacing w:line="240" w:lineRule="auto"/>
        <w:rPr>
          <w:rFonts w:ascii="Times New Roman" w:eastAsia="Times New Roman" w:hAnsi="Times New Roman" w:cs="Times New Roman"/>
          <w:kern w:val="0"/>
          <w:sz w:val="24"/>
          <w:szCs w:val="24"/>
          <w:lang w:eastAsia="en-CA"/>
          <w14:ligatures w14:val="none"/>
        </w:rPr>
      </w:pPr>
      <w:r w:rsidRPr="007F5A52">
        <w:rPr>
          <w:rFonts w:ascii="Times New Roman" w:eastAsia="Times New Roman" w:hAnsi="Times New Roman" w:cs="Times New Roman"/>
          <w:b/>
          <w:bCs/>
          <w:kern w:val="0"/>
          <w:sz w:val="24"/>
          <w:szCs w:val="24"/>
          <w:lang w:eastAsia="en-CA"/>
          <w14:ligatures w14:val="none"/>
        </w:rPr>
        <w:t>2.2 Power On</w:t>
      </w:r>
    </w:p>
    <w:p w14:paraId="1E33ECD7" w14:textId="282B775C" w:rsidR="0082164D" w:rsidRPr="000846C8" w:rsidRDefault="00670D57" w:rsidP="00670D57">
      <w:pPr>
        <w:spacing w:line="240" w:lineRule="auto"/>
        <w:rPr>
          <w:rFonts w:ascii="Times New Roman" w:eastAsia="Times New Roman" w:hAnsi="Times New Roman" w:cs="Times New Roman"/>
          <w:kern w:val="0"/>
          <w:sz w:val="24"/>
          <w:szCs w:val="24"/>
          <w:lang w:eastAsia="en-CA"/>
          <w14:ligatures w14:val="none"/>
        </w:rPr>
      </w:pPr>
      <w:r w:rsidRPr="007F5A52">
        <w:rPr>
          <w:rFonts w:ascii="Times New Roman" w:eastAsia="Times New Roman" w:hAnsi="Times New Roman" w:cs="Times New Roman"/>
          <w:kern w:val="0"/>
          <w:sz w:val="24"/>
          <w:szCs w:val="24"/>
          <w:lang w:eastAsia="en-CA"/>
          <w14:ligatures w14:val="none"/>
        </w:rPr>
        <w:t xml:space="preserve">Connect the STM32 board or your chosen power source </w:t>
      </w:r>
      <w:r w:rsidR="006E18F6" w:rsidRPr="007F5A52">
        <w:rPr>
          <w:rFonts w:ascii="Times New Roman" w:eastAsia="Times New Roman" w:hAnsi="Times New Roman" w:cs="Times New Roman"/>
          <w:kern w:val="0"/>
          <w:sz w:val="24"/>
          <w:szCs w:val="24"/>
          <w:lang w:eastAsia="en-CA"/>
          <w14:ligatures w14:val="none"/>
        </w:rPr>
        <w:t>and</w:t>
      </w:r>
      <w:r w:rsidRPr="007F5A52">
        <w:rPr>
          <w:rFonts w:ascii="Times New Roman" w:eastAsia="Times New Roman" w:hAnsi="Times New Roman" w:cs="Times New Roman"/>
          <w:kern w:val="0"/>
          <w:sz w:val="24"/>
          <w:szCs w:val="24"/>
          <w:lang w:eastAsia="en-CA"/>
          <w14:ligatures w14:val="none"/>
        </w:rPr>
        <w:t xml:space="preserve"> turn on the scale. The LCD screen will illuminate.</w:t>
      </w:r>
    </w:p>
    <w:p w14:paraId="354B064D" w14:textId="380B2269" w:rsidR="00670D57" w:rsidRPr="007F5A52" w:rsidRDefault="00670D57" w:rsidP="00670D57">
      <w:pPr>
        <w:spacing w:line="240" w:lineRule="auto"/>
        <w:rPr>
          <w:rFonts w:ascii="Times New Roman" w:eastAsia="Times New Roman" w:hAnsi="Times New Roman" w:cs="Times New Roman"/>
          <w:kern w:val="0"/>
          <w:sz w:val="24"/>
          <w:szCs w:val="24"/>
          <w:lang w:eastAsia="en-CA"/>
          <w14:ligatures w14:val="none"/>
        </w:rPr>
      </w:pPr>
      <w:r w:rsidRPr="007F5A52">
        <w:rPr>
          <w:rFonts w:ascii="Times New Roman" w:eastAsia="Times New Roman" w:hAnsi="Times New Roman" w:cs="Times New Roman"/>
          <w:b/>
          <w:bCs/>
          <w:kern w:val="0"/>
          <w:sz w:val="24"/>
          <w:szCs w:val="24"/>
          <w:lang w:eastAsia="en-CA"/>
          <w14:ligatures w14:val="none"/>
        </w:rPr>
        <w:t>3.1 Setting Up Your BMR</w:t>
      </w:r>
    </w:p>
    <w:p w14:paraId="1A3D9569" w14:textId="77777777" w:rsidR="00670D57" w:rsidRPr="007F5A52" w:rsidRDefault="00670D57" w:rsidP="00670D57">
      <w:pPr>
        <w:numPr>
          <w:ilvl w:val="0"/>
          <w:numId w:val="31"/>
        </w:numPr>
        <w:spacing w:line="240" w:lineRule="auto"/>
        <w:rPr>
          <w:rFonts w:ascii="Times New Roman" w:eastAsia="Times New Roman" w:hAnsi="Times New Roman" w:cs="Times New Roman"/>
          <w:kern w:val="0"/>
          <w:sz w:val="24"/>
          <w:szCs w:val="24"/>
          <w:lang w:eastAsia="en-CA"/>
          <w14:ligatures w14:val="none"/>
        </w:rPr>
      </w:pPr>
      <w:r w:rsidRPr="007F5A52">
        <w:rPr>
          <w:rFonts w:ascii="Times New Roman" w:eastAsia="Times New Roman" w:hAnsi="Times New Roman" w:cs="Times New Roman"/>
          <w:kern w:val="0"/>
          <w:sz w:val="24"/>
          <w:szCs w:val="24"/>
          <w:lang w:eastAsia="en-CA"/>
          <w14:ligatures w14:val="none"/>
        </w:rPr>
        <w:t>Within the menu, locate the "BMR Setup" option.</w:t>
      </w:r>
    </w:p>
    <w:p w14:paraId="4799A407" w14:textId="77777777" w:rsidR="00670D57" w:rsidRPr="007F5A52" w:rsidRDefault="00670D57" w:rsidP="00670D57">
      <w:pPr>
        <w:numPr>
          <w:ilvl w:val="0"/>
          <w:numId w:val="31"/>
        </w:numPr>
        <w:spacing w:line="240" w:lineRule="auto"/>
        <w:rPr>
          <w:rFonts w:ascii="Times New Roman" w:eastAsia="Times New Roman" w:hAnsi="Times New Roman" w:cs="Times New Roman"/>
          <w:kern w:val="0"/>
          <w:sz w:val="24"/>
          <w:szCs w:val="24"/>
          <w:lang w:eastAsia="en-CA"/>
          <w14:ligatures w14:val="none"/>
        </w:rPr>
      </w:pPr>
      <w:r w:rsidRPr="007F5A52">
        <w:rPr>
          <w:rFonts w:ascii="Times New Roman" w:eastAsia="Times New Roman" w:hAnsi="Times New Roman" w:cs="Times New Roman"/>
          <w:kern w:val="0"/>
          <w:sz w:val="24"/>
          <w:szCs w:val="24"/>
          <w:lang w:eastAsia="en-CA"/>
          <w14:ligatures w14:val="none"/>
        </w:rPr>
        <w:lastRenderedPageBreak/>
        <w:t>Use the toggle switch to navigate through the menu options.</w:t>
      </w:r>
    </w:p>
    <w:p w14:paraId="6C3673F0" w14:textId="77777777" w:rsidR="00670D57" w:rsidRPr="007F5A52" w:rsidRDefault="00670D57" w:rsidP="00670D57">
      <w:pPr>
        <w:numPr>
          <w:ilvl w:val="0"/>
          <w:numId w:val="31"/>
        </w:numPr>
        <w:spacing w:line="240" w:lineRule="auto"/>
        <w:rPr>
          <w:rFonts w:ascii="Times New Roman" w:eastAsia="Times New Roman" w:hAnsi="Times New Roman" w:cs="Times New Roman"/>
          <w:kern w:val="0"/>
          <w:sz w:val="24"/>
          <w:szCs w:val="24"/>
          <w:lang w:eastAsia="en-CA"/>
          <w14:ligatures w14:val="none"/>
        </w:rPr>
      </w:pPr>
      <w:r w:rsidRPr="007F5A52">
        <w:rPr>
          <w:rFonts w:ascii="Times New Roman" w:eastAsia="Times New Roman" w:hAnsi="Times New Roman" w:cs="Times New Roman"/>
          <w:kern w:val="0"/>
          <w:sz w:val="24"/>
          <w:szCs w:val="24"/>
          <w:lang w:eastAsia="en-CA"/>
          <w14:ligatures w14:val="none"/>
        </w:rPr>
        <w:t>Press the button to select "BMR Setup."</w:t>
      </w:r>
    </w:p>
    <w:p w14:paraId="0DF7C55D" w14:textId="2AAC9452" w:rsidR="00B903C0" w:rsidRDefault="00670D57" w:rsidP="00BC1F82">
      <w:pPr>
        <w:numPr>
          <w:ilvl w:val="0"/>
          <w:numId w:val="31"/>
        </w:numPr>
        <w:spacing w:line="240" w:lineRule="auto"/>
        <w:rPr>
          <w:rFonts w:ascii="Times New Roman" w:eastAsia="Times New Roman" w:hAnsi="Times New Roman" w:cs="Times New Roman"/>
          <w:kern w:val="0"/>
          <w:sz w:val="24"/>
          <w:szCs w:val="24"/>
          <w:lang w:eastAsia="en-CA"/>
          <w14:ligatures w14:val="none"/>
        </w:rPr>
      </w:pPr>
      <w:r w:rsidRPr="00B903C0">
        <w:rPr>
          <w:rFonts w:ascii="Times New Roman" w:eastAsia="Times New Roman" w:hAnsi="Times New Roman" w:cs="Times New Roman"/>
          <w:kern w:val="0"/>
          <w:sz w:val="24"/>
          <w:szCs w:val="24"/>
          <w:lang w:eastAsia="en-CA"/>
          <w14:ligatures w14:val="none"/>
        </w:rPr>
        <w:t>The LCD screen will prompt you to input your personal information, including your</w:t>
      </w:r>
      <w:del w:id="4" w:author="Saqib Ashraf" w:date="2023-10-31T14:26:00Z">
        <w:r w:rsidRPr="00B903C0" w:rsidDel="00021255">
          <w:rPr>
            <w:rFonts w:ascii="Times New Roman" w:eastAsia="Times New Roman" w:hAnsi="Times New Roman" w:cs="Times New Roman"/>
            <w:kern w:val="0"/>
            <w:sz w:val="24"/>
            <w:szCs w:val="24"/>
            <w:lang w:eastAsia="en-CA"/>
            <w14:ligatures w14:val="none"/>
          </w:rPr>
          <w:delText xml:space="preserve"> </w:delText>
        </w:r>
      </w:del>
      <w:r w:rsidRPr="00B903C0">
        <w:rPr>
          <w:rFonts w:ascii="Times New Roman" w:eastAsia="Times New Roman" w:hAnsi="Times New Roman" w:cs="Times New Roman"/>
          <w:kern w:val="0"/>
          <w:sz w:val="24"/>
          <w:szCs w:val="24"/>
          <w:lang w:eastAsia="en-CA"/>
          <w14:ligatures w14:val="none"/>
        </w:rPr>
        <w:t>gender, height, and weight</w:t>
      </w:r>
      <w:r w:rsidR="00B903C0">
        <w:rPr>
          <w:rFonts w:ascii="Times New Roman" w:eastAsia="Times New Roman" w:hAnsi="Times New Roman" w:cs="Times New Roman"/>
          <w:kern w:val="0"/>
          <w:sz w:val="24"/>
          <w:szCs w:val="24"/>
          <w:lang w:eastAsia="en-CA"/>
          <w14:ligatures w14:val="none"/>
        </w:rPr>
        <w:t>.</w:t>
      </w:r>
    </w:p>
    <w:p w14:paraId="008B5339" w14:textId="694416C5" w:rsidR="00B903C0" w:rsidRDefault="00B903C0" w:rsidP="00BC1F82">
      <w:pPr>
        <w:numPr>
          <w:ilvl w:val="0"/>
          <w:numId w:val="31"/>
        </w:numPr>
        <w:spacing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Using the toggle switch and button, toggle through the menu and </w:t>
      </w:r>
      <w:r w:rsidR="00E355FA">
        <w:rPr>
          <w:rFonts w:ascii="Times New Roman" w:eastAsia="Times New Roman" w:hAnsi="Times New Roman" w:cs="Times New Roman"/>
          <w:kern w:val="0"/>
          <w:sz w:val="24"/>
          <w:szCs w:val="24"/>
          <w:lang w:eastAsia="en-CA"/>
          <w14:ligatures w14:val="none"/>
        </w:rPr>
        <w:t xml:space="preserve">increment your height </w:t>
      </w:r>
      <w:r w:rsidR="00B67B3B">
        <w:rPr>
          <w:rFonts w:ascii="Times New Roman" w:eastAsia="Times New Roman" w:hAnsi="Times New Roman" w:cs="Times New Roman"/>
          <w:kern w:val="0"/>
          <w:sz w:val="24"/>
          <w:szCs w:val="24"/>
          <w:lang w:eastAsia="en-CA"/>
          <w14:ligatures w14:val="none"/>
        </w:rPr>
        <w:t xml:space="preserve">and </w:t>
      </w:r>
      <w:r w:rsidR="006E18F6">
        <w:rPr>
          <w:rFonts w:ascii="Times New Roman" w:eastAsia="Times New Roman" w:hAnsi="Times New Roman" w:cs="Times New Roman"/>
          <w:kern w:val="0"/>
          <w:sz w:val="24"/>
          <w:szCs w:val="24"/>
          <w:lang w:eastAsia="en-CA"/>
          <w14:ligatures w14:val="none"/>
        </w:rPr>
        <w:t>weight and</w:t>
      </w:r>
      <w:r w:rsidR="00B67B3B">
        <w:rPr>
          <w:rFonts w:ascii="Times New Roman" w:eastAsia="Times New Roman" w:hAnsi="Times New Roman" w:cs="Times New Roman"/>
          <w:kern w:val="0"/>
          <w:sz w:val="24"/>
          <w:szCs w:val="24"/>
          <w:lang w:eastAsia="en-CA"/>
          <w14:ligatures w14:val="none"/>
        </w:rPr>
        <w:t xml:space="preserve"> select gender. </w:t>
      </w:r>
    </w:p>
    <w:p w14:paraId="326B6B39" w14:textId="194BDA06" w:rsidR="00670D57" w:rsidRPr="00B903C0" w:rsidRDefault="00670D57" w:rsidP="00B903C0">
      <w:pPr>
        <w:spacing w:line="240" w:lineRule="auto"/>
        <w:ind w:left="360"/>
        <w:rPr>
          <w:rFonts w:ascii="Times New Roman" w:eastAsia="Times New Roman" w:hAnsi="Times New Roman" w:cs="Times New Roman"/>
          <w:kern w:val="0"/>
          <w:sz w:val="24"/>
          <w:szCs w:val="24"/>
          <w:lang w:eastAsia="en-CA"/>
          <w14:ligatures w14:val="none"/>
        </w:rPr>
      </w:pPr>
      <w:r w:rsidRPr="00B903C0">
        <w:rPr>
          <w:rFonts w:ascii="Times New Roman" w:eastAsia="Times New Roman" w:hAnsi="Times New Roman" w:cs="Times New Roman"/>
          <w:b/>
          <w:bCs/>
          <w:kern w:val="0"/>
          <w:sz w:val="24"/>
          <w:szCs w:val="24"/>
          <w:lang w:eastAsia="en-CA"/>
          <w14:ligatures w14:val="none"/>
        </w:rPr>
        <w:t>3.2 Weighing Food Based on BMR</w:t>
      </w:r>
    </w:p>
    <w:p w14:paraId="5DFD3E14" w14:textId="77777777" w:rsidR="00670D57" w:rsidRPr="007F5A52" w:rsidRDefault="00670D57" w:rsidP="00670D57">
      <w:pPr>
        <w:numPr>
          <w:ilvl w:val="0"/>
          <w:numId w:val="32"/>
        </w:numPr>
        <w:spacing w:line="240" w:lineRule="auto"/>
        <w:rPr>
          <w:rFonts w:ascii="Times New Roman" w:eastAsia="Times New Roman" w:hAnsi="Times New Roman" w:cs="Times New Roman"/>
          <w:kern w:val="0"/>
          <w:sz w:val="24"/>
          <w:szCs w:val="24"/>
          <w:lang w:eastAsia="en-CA"/>
          <w14:ligatures w14:val="none"/>
        </w:rPr>
      </w:pPr>
      <w:r w:rsidRPr="007F5A52">
        <w:rPr>
          <w:rFonts w:ascii="Times New Roman" w:eastAsia="Times New Roman" w:hAnsi="Times New Roman" w:cs="Times New Roman"/>
          <w:kern w:val="0"/>
          <w:sz w:val="24"/>
          <w:szCs w:val="24"/>
          <w:lang w:eastAsia="en-CA"/>
          <w14:ligatures w14:val="none"/>
        </w:rPr>
        <w:t>Select "Food" from the menu using the toggle switch.</w:t>
      </w:r>
    </w:p>
    <w:p w14:paraId="57435A9C" w14:textId="77777777" w:rsidR="00670D57" w:rsidRPr="007F5A52" w:rsidRDefault="00670D57" w:rsidP="00670D57">
      <w:pPr>
        <w:numPr>
          <w:ilvl w:val="0"/>
          <w:numId w:val="32"/>
        </w:numPr>
        <w:spacing w:line="240" w:lineRule="auto"/>
        <w:rPr>
          <w:rFonts w:ascii="Times New Roman" w:eastAsia="Times New Roman" w:hAnsi="Times New Roman" w:cs="Times New Roman"/>
          <w:kern w:val="0"/>
          <w:sz w:val="24"/>
          <w:szCs w:val="24"/>
          <w:lang w:eastAsia="en-CA"/>
          <w14:ligatures w14:val="none"/>
        </w:rPr>
      </w:pPr>
      <w:r w:rsidRPr="007F5A52">
        <w:rPr>
          <w:rFonts w:ascii="Times New Roman" w:eastAsia="Times New Roman" w:hAnsi="Times New Roman" w:cs="Times New Roman"/>
          <w:kern w:val="0"/>
          <w:sz w:val="24"/>
          <w:szCs w:val="24"/>
          <w:lang w:eastAsia="en-CA"/>
          <w14:ligatures w14:val="none"/>
        </w:rPr>
        <w:t>Use the button to confirm your selection.</w:t>
      </w:r>
    </w:p>
    <w:p w14:paraId="4DF7E83D" w14:textId="77777777" w:rsidR="00670D57" w:rsidRPr="007F5A52" w:rsidRDefault="00670D57" w:rsidP="00670D57">
      <w:pPr>
        <w:numPr>
          <w:ilvl w:val="0"/>
          <w:numId w:val="32"/>
        </w:numPr>
        <w:spacing w:line="240" w:lineRule="auto"/>
        <w:rPr>
          <w:rFonts w:ascii="Times New Roman" w:eastAsia="Times New Roman" w:hAnsi="Times New Roman" w:cs="Times New Roman"/>
          <w:kern w:val="0"/>
          <w:sz w:val="24"/>
          <w:szCs w:val="24"/>
          <w:lang w:eastAsia="en-CA"/>
          <w14:ligatures w14:val="none"/>
        </w:rPr>
      </w:pPr>
      <w:r w:rsidRPr="007F5A52">
        <w:rPr>
          <w:rFonts w:ascii="Times New Roman" w:eastAsia="Times New Roman" w:hAnsi="Times New Roman" w:cs="Times New Roman"/>
          <w:kern w:val="0"/>
          <w:sz w:val="24"/>
          <w:szCs w:val="24"/>
          <w:lang w:eastAsia="en-CA"/>
          <w14:ligatures w14:val="none"/>
        </w:rPr>
        <w:t>Place a plate on the scale.</w:t>
      </w:r>
    </w:p>
    <w:p w14:paraId="3A9556A2" w14:textId="77777777" w:rsidR="00670D57" w:rsidRPr="007F5A52" w:rsidRDefault="00670D57" w:rsidP="00670D57">
      <w:pPr>
        <w:numPr>
          <w:ilvl w:val="0"/>
          <w:numId w:val="32"/>
        </w:numPr>
        <w:spacing w:line="240" w:lineRule="auto"/>
        <w:rPr>
          <w:rFonts w:ascii="Times New Roman" w:eastAsia="Times New Roman" w:hAnsi="Times New Roman" w:cs="Times New Roman"/>
          <w:kern w:val="0"/>
          <w:sz w:val="24"/>
          <w:szCs w:val="24"/>
          <w:lang w:eastAsia="en-CA"/>
          <w14:ligatures w14:val="none"/>
        </w:rPr>
      </w:pPr>
      <w:r w:rsidRPr="007F5A52">
        <w:rPr>
          <w:rFonts w:ascii="Times New Roman" w:eastAsia="Times New Roman" w:hAnsi="Times New Roman" w:cs="Times New Roman"/>
          <w:kern w:val="0"/>
          <w:sz w:val="24"/>
          <w:szCs w:val="24"/>
          <w:lang w:eastAsia="en-CA"/>
          <w14:ligatures w14:val="none"/>
        </w:rPr>
        <w:t>Add your food to the plate, following the instructions displayed on the screen.</w:t>
      </w:r>
    </w:p>
    <w:p w14:paraId="2E54650A" w14:textId="22FD1548" w:rsidR="00E70322" w:rsidRDefault="00670D57" w:rsidP="009E5045">
      <w:pPr>
        <w:numPr>
          <w:ilvl w:val="0"/>
          <w:numId w:val="32"/>
        </w:numPr>
        <w:spacing w:line="240" w:lineRule="auto"/>
        <w:rPr>
          <w:rFonts w:ascii="Times New Roman" w:eastAsia="Times New Roman" w:hAnsi="Times New Roman" w:cs="Times New Roman"/>
          <w:kern w:val="0"/>
          <w:sz w:val="24"/>
          <w:szCs w:val="24"/>
          <w:lang w:eastAsia="en-CA"/>
          <w14:ligatures w14:val="none"/>
        </w:rPr>
      </w:pPr>
      <w:r w:rsidRPr="007F5A52">
        <w:rPr>
          <w:rFonts w:ascii="Times New Roman" w:eastAsia="Times New Roman" w:hAnsi="Times New Roman" w:cs="Times New Roman"/>
          <w:kern w:val="0"/>
          <w:sz w:val="24"/>
          <w:szCs w:val="24"/>
          <w:lang w:eastAsia="en-CA"/>
          <w14:ligatures w14:val="none"/>
        </w:rPr>
        <w:t>The scale will calculate the recommended portion size based on your BMR, helping you make informed decisions about your calorie intake.</w:t>
      </w:r>
    </w:p>
    <w:p w14:paraId="6FECEAEB" w14:textId="1E3A0AE3" w:rsidR="00F73BD4" w:rsidRPr="00F73BD4" w:rsidRDefault="00F60875" w:rsidP="000577A6">
      <w:pPr>
        <w:spacing w:line="240" w:lineRule="auto"/>
        <w:jc w:val="center"/>
        <w:rPr>
          <w:rFonts w:ascii="Times New Roman" w:eastAsia="Times New Roman" w:hAnsi="Times New Roman" w:cs="Times New Roman"/>
          <w:kern w:val="0"/>
          <w:sz w:val="24"/>
          <w:szCs w:val="24"/>
          <w:lang w:eastAsia="en-CA"/>
          <w14:ligatures w14:val="none"/>
        </w:rPr>
      </w:pPr>
      <w:r>
        <w:rPr>
          <w:noProof/>
        </w:rPr>
        <w:drawing>
          <wp:inline distT="0" distB="0" distL="0" distR="0" wp14:anchorId="33C076CA" wp14:editId="6488A601">
            <wp:extent cx="4455583" cy="3341686"/>
            <wp:effectExtent l="133350" t="114300" r="135890" b="163830"/>
            <wp:docPr id="1975282581" name="Picture 197528258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82581" name="Picture 1" descr="A screenshot of a computer&#10;&#10;Description automatically generated"/>
                    <pic:cNvPicPr/>
                  </pic:nvPicPr>
                  <pic:blipFill>
                    <a:blip r:embed="rId15"/>
                    <a:stretch>
                      <a:fillRect/>
                    </a:stretch>
                  </pic:blipFill>
                  <pic:spPr>
                    <a:xfrm>
                      <a:off x="0" y="0"/>
                      <a:ext cx="4473225" cy="33549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98BB65" w14:textId="402DD4C8" w:rsidR="00F60875" w:rsidRPr="00F73BD4" w:rsidRDefault="00F60875" w:rsidP="00F60875">
      <w:pPr>
        <w:spacing w:line="240" w:lineRule="auto"/>
        <w:jc w:val="cente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Figure 5: A flow chart depicting the user input process.</w:t>
      </w:r>
    </w:p>
    <w:p w14:paraId="5B62A014" w14:textId="77777777" w:rsidR="0027255F" w:rsidRDefault="0027255F" w:rsidP="007F2F74">
      <w:pPr>
        <w:pStyle w:val="Heading1"/>
      </w:pPr>
    </w:p>
    <w:p w14:paraId="4A11FD43" w14:textId="5BDD7F1F" w:rsidR="00E70322" w:rsidRPr="00E70322" w:rsidRDefault="009E5045" w:rsidP="007F2F74">
      <w:pPr>
        <w:pStyle w:val="Heading1"/>
      </w:pPr>
      <w:r>
        <w:t>Risk</w:t>
      </w:r>
      <w:r w:rsidR="00670D57">
        <w:t>s</w:t>
      </w:r>
    </w:p>
    <w:p w14:paraId="67564622" w14:textId="283FB7F7" w:rsidR="00FA29AB" w:rsidRPr="00FA29AB" w:rsidRDefault="00670D57" w:rsidP="00FA29AB">
      <w:pPr>
        <w:pStyle w:val="Heading2"/>
      </w:pPr>
      <w:r>
        <w:t>Energy Analysis</w:t>
      </w:r>
    </w:p>
    <w:p w14:paraId="0DAC6848" w14:textId="10948F2A" w:rsidR="00670D57" w:rsidRDefault="00FA29AB" w:rsidP="00867711">
      <w:pPr>
        <w:spacing w:line="240" w:lineRule="auto"/>
        <w:rPr>
          <w:rFonts w:ascii="Times New Roman" w:hAnsi="Times New Roman" w:cs="Times New Roman"/>
          <w:b/>
          <w:bCs/>
          <w:sz w:val="24"/>
          <w:szCs w:val="24"/>
        </w:rPr>
      </w:pPr>
      <w:r>
        <w:rPr>
          <w:rFonts w:ascii="Times New Roman" w:hAnsi="Times New Roman" w:cs="Times New Roman"/>
          <w:b/>
          <w:bCs/>
          <w:sz w:val="24"/>
          <w:szCs w:val="24"/>
        </w:rPr>
        <w:t>Reference standards:</w:t>
      </w:r>
    </w:p>
    <w:p w14:paraId="6B3EA547" w14:textId="743F1DF7" w:rsidR="00913222" w:rsidRPr="000916DD" w:rsidRDefault="000916DD" w:rsidP="00867711">
      <w:pPr>
        <w:spacing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P=VI</m:t>
          </m:r>
        </m:oMath>
      </m:oMathPara>
    </w:p>
    <w:p w14:paraId="0DD0B53A" w14:textId="2C57F59F" w:rsidR="00A76607" w:rsidRPr="00A76607" w:rsidRDefault="00A76607" w:rsidP="00867711">
      <w:pPr>
        <w:spacing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Power Consumption for STM32 Board:</w:t>
      </w:r>
      <m:oMath>
        <m:r>
          <m:rPr>
            <m:sty m:val="p"/>
          </m:rPr>
          <w:rPr>
            <w:rFonts w:ascii="Cambria Math" w:hAnsi="Cambria Math" w:cs="Times New Roman"/>
            <w:sz w:val="24"/>
            <w:szCs w:val="24"/>
          </w:rPr>
          <w:br/>
        </m:r>
      </m:oMath>
      <m:oMathPara>
        <m:oMath>
          <m:r>
            <w:rPr>
              <w:rFonts w:ascii="Cambria Math" w:eastAsiaTheme="minorEastAsia" w:hAnsi="Cambria Math" w:cs="Times New Roman"/>
              <w:sz w:val="24"/>
              <w:szCs w:val="24"/>
            </w:rPr>
            <m:t>P=5.0*0.000150*84=0.063W</m:t>
          </m:r>
          <m:r>
            <m:rPr>
              <m:sty m:val="bi"/>
            </m:rPr>
            <w:rPr>
              <w:rFonts w:ascii="Cambria Math" w:eastAsiaTheme="minorEastAsia" w:hAnsi="Cambria Math" w:cs="Times New Roman"/>
              <w:sz w:val="24"/>
              <w:szCs w:val="24"/>
            </w:rPr>
            <m:t xml:space="preserve"> </m:t>
          </m:r>
        </m:oMath>
      </m:oMathPara>
    </w:p>
    <w:p w14:paraId="7A0B182E" w14:textId="3F3BD8C6" w:rsidR="00A76607" w:rsidRPr="00A76607" w:rsidRDefault="00A76607" w:rsidP="00867711">
      <w:pPr>
        <w:spacing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Power Consumption for Load Cell:</w:t>
      </w:r>
    </w:p>
    <w:p w14:paraId="05BEB9B0" w14:textId="13A767FE" w:rsidR="00A76607" w:rsidRPr="00A76607" w:rsidRDefault="000916DD" w:rsidP="00867711">
      <w:pPr>
        <w:spacing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P=1.6*1</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- 3</m:t>
              </m:r>
            </m:sup>
          </m:sSup>
          <m:r>
            <w:rPr>
              <w:rFonts w:ascii="Cambria Math" w:eastAsiaTheme="minorEastAsia" w:hAnsi="Cambria Math" w:cs="Times New Roman"/>
              <w:sz w:val="24"/>
              <w:szCs w:val="24"/>
            </w:rPr>
            <m:t>*5 =8*1</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 W</m:t>
          </m:r>
          <m:r>
            <m:rPr>
              <m:sty m:val="p"/>
            </m:rPr>
            <w:rPr>
              <w:rFonts w:ascii="Cambria Math" w:eastAsiaTheme="minorEastAsia" w:hAnsi="Cambria Math" w:cs="Times New Roman"/>
              <w:sz w:val="24"/>
              <w:szCs w:val="24"/>
            </w:rPr>
            <w:br/>
          </m:r>
        </m:oMath>
      </m:oMathPara>
      <w:r w:rsidR="00A76607">
        <w:rPr>
          <w:rFonts w:ascii="Times New Roman" w:eastAsiaTheme="minorEastAsia" w:hAnsi="Times New Roman" w:cs="Times New Roman"/>
          <w:b/>
          <w:sz w:val="24"/>
          <w:szCs w:val="24"/>
        </w:rPr>
        <w:t>Power Consumption for 2 LCDs</w:t>
      </w:r>
    </w:p>
    <w:p w14:paraId="03DB424C" w14:textId="0AB8E905" w:rsidR="00B232E8" w:rsidRPr="000916DD" w:rsidRDefault="000916DD" w:rsidP="00867711">
      <w:pPr>
        <w:spacing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 4.5*40*1</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=180*1</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 W</m:t>
          </m:r>
        </m:oMath>
      </m:oMathPara>
    </w:p>
    <w:p w14:paraId="242E4BD1" w14:textId="1300CF81" w:rsidR="00FB3221" w:rsidRDefault="006D4A7B" w:rsidP="00867711">
      <w:pPr>
        <w:spacing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Total </w:t>
      </w:r>
      <w:r w:rsidR="00932646">
        <w:rPr>
          <w:rFonts w:ascii="Times New Roman" w:eastAsiaTheme="minorEastAsia" w:hAnsi="Times New Roman" w:cs="Times New Roman"/>
          <w:b/>
          <w:sz w:val="24"/>
          <w:szCs w:val="24"/>
        </w:rPr>
        <w:t>Power Consumption</w:t>
      </w:r>
    </w:p>
    <w:p w14:paraId="0433174A" w14:textId="77777777" w:rsidR="00D60738" w:rsidRPr="00D60738" w:rsidRDefault="000916DD" w:rsidP="00867711">
      <w:pPr>
        <w:spacing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P=P1+P2+2P3</m:t>
          </m:r>
        </m:oMath>
      </m:oMathPara>
    </w:p>
    <w:p w14:paraId="072BC85F" w14:textId="49009BAC" w:rsidR="00F202F5" w:rsidRPr="00395429" w:rsidRDefault="00D60738" w:rsidP="00AC23AF">
      <w:pPr>
        <w:spacing w:line="240" w:lineRule="auto"/>
        <w:jc w:val="center"/>
        <w:rPr>
          <w:rFonts w:ascii="Times New Roman" w:eastAsiaTheme="minorEastAsia" w:hAnsi="Times New Roman" w:cs="Times New Roman"/>
          <w:b/>
          <w:sz w:val="24"/>
          <w:szCs w:val="24"/>
        </w:rPr>
      </w:pPr>
      <m:oMath>
        <m:r>
          <w:rPr>
            <w:rFonts w:ascii="Cambria Math" w:eastAsiaTheme="minorEastAsia" w:hAnsi="Cambria Math" w:cs="Times New Roman"/>
            <w:sz w:val="24"/>
            <w:szCs w:val="24"/>
          </w:rPr>
          <m:t xml:space="preserve">P= </m:t>
        </m:r>
      </m:oMath>
      <w:r w:rsidR="00043629">
        <w:rPr>
          <w:rFonts w:ascii="Times New Roman" w:eastAsiaTheme="minorEastAsia" w:hAnsi="Times New Roman" w:cs="Times New Roman"/>
          <w:sz w:val="24"/>
          <w:szCs w:val="24"/>
        </w:rPr>
        <w:t>0.25</w:t>
      </w:r>
      <w:r w:rsidR="00E66F34">
        <w:rPr>
          <w:rFonts w:ascii="Times New Roman" w:eastAsiaTheme="minorEastAsia" w:hAnsi="Times New Roman" w:cs="Times New Roman"/>
          <w:sz w:val="24"/>
          <w:szCs w:val="24"/>
        </w:rPr>
        <w:t>9</w:t>
      </w:r>
      <w:r w:rsidR="00043629">
        <w:rPr>
          <w:rFonts w:ascii="Times New Roman" w:eastAsiaTheme="minorEastAsia" w:hAnsi="Times New Roman" w:cs="Times New Roman"/>
          <w:sz w:val="24"/>
          <w:szCs w:val="24"/>
        </w:rPr>
        <w:t xml:space="preserve"> W</w:t>
      </w:r>
      <m:oMath>
        <m:r>
          <m:rPr>
            <m:sty m:val="bi"/>
          </m:rPr>
          <w:rPr>
            <w:rFonts w:ascii="Cambria Math" w:eastAsiaTheme="minorEastAsia" w:hAnsi="Cambria Math" w:cs="Times New Roman"/>
            <w:sz w:val="24"/>
            <w:szCs w:val="24"/>
          </w:rPr>
          <m:t xml:space="preserve"> </m:t>
        </m:r>
      </m:oMath>
    </w:p>
    <w:p w14:paraId="6331DA96" w14:textId="77777777" w:rsidR="00395429" w:rsidRPr="00AC23AF" w:rsidRDefault="00395429" w:rsidP="00395429">
      <w:pPr>
        <w:spacing w:line="240" w:lineRule="auto"/>
        <w:rPr>
          <w:rFonts w:ascii="Times New Roman" w:eastAsiaTheme="minorEastAsia" w:hAnsi="Times New Roman" w:cs="Times New Roman"/>
          <w:sz w:val="24"/>
          <w:szCs w:val="24"/>
        </w:rPr>
      </w:pPr>
    </w:p>
    <w:p w14:paraId="4EFBD450" w14:textId="487369F1" w:rsidR="00670D57" w:rsidRPr="00E07AC6" w:rsidRDefault="00E07AC6" w:rsidP="00670D57">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Scientific </w:t>
      </w:r>
      <w:r w:rsidR="00A76607">
        <w:rPr>
          <w:rFonts w:ascii="Times New Roman" w:hAnsi="Times New Roman" w:cs="Times New Roman"/>
          <w:b/>
          <w:bCs/>
          <w:sz w:val="24"/>
          <w:szCs w:val="24"/>
        </w:rPr>
        <w:t>R</w:t>
      </w:r>
      <w:r>
        <w:rPr>
          <w:rFonts w:ascii="Times New Roman" w:hAnsi="Times New Roman" w:cs="Times New Roman"/>
          <w:b/>
          <w:bCs/>
          <w:sz w:val="24"/>
          <w:szCs w:val="24"/>
        </w:rPr>
        <w:t>easoning and Analysis</w:t>
      </w:r>
    </w:p>
    <w:p w14:paraId="79EB0BA5" w14:textId="17985943" w:rsidR="00DD6E38" w:rsidRDefault="00056C17" w:rsidP="00670D57">
      <w:pPr>
        <w:spacing w:line="240" w:lineRule="auto"/>
        <w:rPr>
          <w:rFonts w:ascii="Times New Roman" w:hAnsi="Times New Roman" w:cs="Times New Roman"/>
          <w:sz w:val="24"/>
          <w:szCs w:val="24"/>
        </w:rPr>
      </w:pPr>
      <w:r w:rsidRPr="00056C17">
        <w:rPr>
          <w:rFonts w:ascii="Times New Roman" w:hAnsi="Times New Roman" w:cs="Times New Roman"/>
          <w:sz w:val="24"/>
          <w:szCs w:val="24"/>
        </w:rPr>
        <w:t>In the energy analysis, it is evident that the food scale exhibits no chemical energy storage, as</w:t>
      </w:r>
      <w:r w:rsidR="00B8719C">
        <w:rPr>
          <w:rFonts w:ascii="Times New Roman" w:hAnsi="Times New Roman" w:cs="Times New Roman"/>
          <w:sz w:val="24"/>
          <w:szCs w:val="24"/>
        </w:rPr>
        <w:t xml:space="preserve"> </w:t>
      </w:r>
      <w:r w:rsidR="00131230">
        <w:rPr>
          <w:rFonts w:ascii="Times New Roman" w:hAnsi="Times New Roman" w:cs="Times New Roman"/>
          <w:sz w:val="24"/>
          <w:szCs w:val="24"/>
        </w:rPr>
        <w:t>the</w:t>
      </w:r>
      <w:r w:rsidR="00166AB2">
        <w:rPr>
          <w:rFonts w:ascii="Times New Roman" w:hAnsi="Times New Roman" w:cs="Times New Roman"/>
          <w:sz w:val="24"/>
          <w:szCs w:val="24"/>
        </w:rPr>
        <w:t xml:space="preserve">re is no chemical reactions occurring during the use of our product. </w:t>
      </w:r>
      <w:r w:rsidRPr="00056C17">
        <w:rPr>
          <w:rFonts w:ascii="Times New Roman" w:hAnsi="Times New Roman" w:cs="Times New Roman"/>
          <w:sz w:val="24"/>
          <w:szCs w:val="24"/>
        </w:rPr>
        <w:t>Similarly, the absence of mechanical energy storage in the food scale is apparent, as it functions purely as a weight-measuring device and does not incorporate any mechanical energy storage components like springs or flywheels</w:t>
      </w:r>
      <w:r w:rsidR="00FC0601">
        <w:rPr>
          <w:rFonts w:ascii="Times New Roman" w:hAnsi="Times New Roman" w:cs="Times New Roman"/>
          <w:sz w:val="24"/>
          <w:szCs w:val="24"/>
        </w:rPr>
        <w:t>, which would hold types of mechanical such as spring potential energy</w:t>
      </w:r>
      <w:r w:rsidRPr="00056C17">
        <w:rPr>
          <w:rFonts w:ascii="Times New Roman" w:hAnsi="Times New Roman" w:cs="Times New Roman"/>
          <w:sz w:val="24"/>
          <w:szCs w:val="24"/>
        </w:rPr>
        <w:t>.</w:t>
      </w:r>
      <w:r w:rsidR="00651F62">
        <w:rPr>
          <w:rFonts w:ascii="Times New Roman" w:hAnsi="Times New Roman" w:cs="Times New Roman"/>
          <w:sz w:val="24"/>
          <w:szCs w:val="24"/>
        </w:rPr>
        <w:t xml:space="preserve"> Hence chemical and </w:t>
      </w:r>
      <w:r w:rsidR="00CB0325">
        <w:rPr>
          <w:rFonts w:ascii="Times New Roman" w:hAnsi="Times New Roman" w:cs="Times New Roman"/>
          <w:sz w:val="24"/>
          <w:szCs w:val="24"/>
        </w:rPr>
        <w:t>mechanical energy storage will be 0J</w:t>
      </w:r>
      <w:r w:rsidR="002962CC">
        <w:rPr>
          <w:rFonts w:ascii="Times New Roman" w:hAnsi="Times New Roman" w:cs="Times New Roman"/>
          <w:sz w:val="24"/>
          <w:szCs w:val="24"/>
        </w:rPr>
        <w:t>.</w:t>
      </w:r>
    </w:p>
    <w:p w14:paraId="15550275" w14:textId="77777777" w:rsidR="00AC47A7" w:rsidRDefault="002962CC" w:rsidP="001F421C">
      <w:pPr>
        <w:rPr>
          <w:rFonts w:ascii="Times New Roman" w:hAnsi="Times New Roman" w:cs="Times New Roman"/>
          <w:sz w:val="24"/>
          <w:szCs w:val="24"/>
        </w:rPr>
      </w:pPr>
      <w:r>
        <w:rPr>
          <w:rFonts w:ascii="Times New Roman" w:hAnsi="Times New Roman" w:cs="Times New Roman"/>
          <w:sz w:val="24"/>
          <w:szCs w:val="24"/>
        </w:rPr>
        <w:t xml:space="preserve">In terms of electrical energy storage, </w:t>
      </w:r>
      <w:r w:rsidR="00FC0601">
        <w:rPr>
          <w:rFonts w:ascii="Times New Roman" w:hAnsi="Times New Roman" w:cs="Times New Roman"/>
          <w:sz w:val="24"/>
          <w:szCs w:val="24"/>
        </w:rPr>
        <w:t>the STM32 Nucleo board does not store an</w:t>
      </w:r>
      <w:r w:rsidR="001E74C6">
        <w:rPr>
          <w:rFonts w:ascii="Times New Roman" w:hAnsi="Times New Roman" w:cs="Times New Roman"/>
          <w:sz w:val="24"/>
          <w:szCs w:val="24"/>
        </w:rPr>
        <w:t>y</w:t>
      </w:r>
      <w:r w:rsidR="00FC0601">
        <w:rPr>
          <w:rFonts w:ascii="Times New Roman" w:hAnsi="Times New Roman" w:cs="Times New Roman"/>
          <w:sz w:val="24"/>
          <w:szCs w:val="24"/>
        </w:rPr>
        <w:t xml:space="preserve"> sort of e</w:t>
      </w:r>
      <w:r w:rsidR="00F03AF0">
        <w:rPr>
          <w:rFonts w:ascii="Times New Roman" w:hAnsi="Times New Roman" w:cs="Times New Roman"/>
          <w:sz w:val="24"/>
          <w:szCs w:val="24"/>
        </w:rPr>
        <w:t xml:space="preserve">lectrical energy, due to the lack of capacitors </w:t>
      </w:r>
      <w:r w:rsidR="00BB35D0">
        <w:rPr>
          <w:rFonts w:ascii="Times New Roman" w:hAnsi="Times New Roman" w:cs="Times New Roman"/>
          <w:sz w:val="24"/>
          <w:szCs w:val="24"/>
        </w:rPr>
        <w:t xml:space="preserve">on the board. Additionally, </w:t>
      </w:r>
      <w:r w:rsidR="001F421C">
        <w:rPr>
          <w:rFonts w:ascii="Times New Roman" w:hAnsi="Times New Roman" w:cs="Times New Roman"/>
          <w:sz w:val="24"/>
          <w:szCs w:val="24"/>
        </w:rPr>
        <w:t>l</w:t>
      </w:r>
      <w:r w:rsidR="001F421C" w:rsidRPr="001F421C">
        <w:rPr>
          <w:rFonts w:ascii="Times New Roman" w:hAnsi="Times New Roman" w:cs="Times New Roman"/>
          <w:sz w:val="24"/>
          <w:szCs w:val="24"/>
        </w:rPr>
        <w:t>oad cells do not store or accumulate energy in the way that batteries or capacitors do. They do not have the capacity to store or release energy; their sole purpose is to provide a real-time measurement of the force or weight applied to them.</w:t>
      </w:r>
      <w:r w:rsidR="00E30196">
        <w:rPr>
          <w:rFonts w:ascii="Times New Roman" w:hAnsi="Times New Roman" w:cs="Times New Roman"/>
          <w:sz w:val="24"/>
          <w:szCs w:val="24"/>
        </w:rPr>
        <w:t xml:space="preserve"> The LCD component</w:t>
      </w:r>
      <w:r w:rsidR="00EC4175">
        <w:rPr>
          <w:rFonts w:ascii="Times New Roman" w:hAnsi="Times New Roman" w:cs="Times New Roman"/>
          <w:sz w:val="24"/>
          <w:szCs w:val="24"/>
        </w:rPr>
        <w:t xml:space="preserve">s are passive </w:t>
      </w:r>
      <w:r w:rsidR="00EC4175" w:rsidRPr="00EC4175">
        <w:rPr>
          <w:rFonts w:ascii="Times New Roman" w:hAnsi="Times New Roman" w:cs="Times New Roman"/>
          <w:sz w:val="24"/>
          <w:szCs w:val="24"/>
        </w:rPr>
        <w:t>components in electronic devices</w:t>
      </w:r>
      <w:r w:rsidR="00EC4175">
        <w:rPr>
          <w:rFonts w:ascii="Times New Roman" w:hAnsi="Times New Roman" w:cs="Times New Roman"/>
          <w:sz w:val="24"/>
          <w:szCs w:val="24"/>
        </w:rPr>
        <w:t>, just like load cells</w:t>
      </w:r>
      <w:r w:rsidR="00EC4175" w:rsidRPr="00EC4175">
        <w:rPr>
          <w:rFonts w:ascii="Times New Roman" w:hAnsi="Times New Roman" w:cs="Times New Roman"/>
          <w:sz w:val="24"/>
          <w:szCs w:val="24"/>
        </w:rPr>
        <w:t>. They are designed to display information when powered but do not have the capability to store or accumulate electrical energy</w:t>
      </w:r>
      <w:r w:rsidR="00FB6ECE">
        <w:rPr>
          <w:rFonts w:ascii="Times New Roman" w:hAnsi="Times New Roman" w:cs="Times New Roman"/>
          <w:sz w:val="24"/>
          <w:szCs w:val="24"/>
        </w:rPr>
        <w:t>.</w:t>
      </w:r>
      <w:r w:rsidR="00DB3828">
        <w:rPr>
          <w:rFonts w:ascii="Times New Roman" w:hAnsi="Times New Roman" w:cs="Times New Roman"/>
          <w:sz w:val="24"/>
          <w:szCs w:val="24"/>
        </w:rPr>
        <w:t xml:space="preserve"> Without the use of capacitors, and only using components that</w:t>
      </w:r>
      <w:r w:rsidR="0051351D">
        <w:rPr>
          <w:rFonts w:ascii="Times New Roman" w:hAnsi="Times New Roman" w:cs="Times New Roman"/>
          <w:sz w:val="24"/>
          <w:szCs w:val="24"/>
        </w:rPr>
        <w:t xml:space="preserve"> </w:t>
      </w:r>
      <w:r w:rsidR="00AC47A7">
        <w:rPr>
          <w:rFonts w:ascii="Times New Roman" w:hAnsi="Times New Roman" w:cs="Times New Roman"/>
          <w:sz w:val="24"/>
          <w:szCs w:val="24"/>
        </w:rPr>
        <w:t xml:space="preserve">lack the </w:t>
      </w:r>
      <w:r w:rsidR="0051351D">
        <w:rPr>
          <w:rFonts w:ascii="Times New Roman" w:hAnsi="Times New Roman" w:cs="Times New Roman"/>
          <w:sz w:val="24"/>
          <w:szCs w:val="24"/>
        </w:rPr>
        <w:t xml:space="preserve">capability of storing energy, </w:t>
      </w:r>
      <w:r w:rsidR="00AC47A7">
        <w:rPr>
          <w:rFonts w:ascii="Times New Roman" w:hAnsi="Times New Roman" w:cs="Times New Roman"/>
          <w:sz w:val="24"/>
          <w:szCs w:val="24"/>
        </w:rPr>
        <w:t xml:space="preserve">the scale stores 0J of electrical energy. </w:t>
      </w:r>
      <w:r w:rsidR="00FB6ECE">
        <w:rPr>
          <w:rFonts w:ascii="Times New Roman" w:hAnsi="Times New Roman" w:cs="Times New Roman"/>
          <w:sz w:val="24"/>
          <w:szCs w:val="24"/>
        </w:rPr>
        <w:t xml:space="preserve"> </w:t>
      </w:r>
    </w:p>
    <w:p w14:paraId="005B63DD" w14:textId="450CC100" w:rsidR="00EC4175" w:rsidRPr="001F421C" w:rsidRDefault="00FB6ECE" w:rsidP="001F421C">
      <w:pPr>
        <w:rPr>
          <w:rFonts w:ascii="Times New Roman" w:hAnsi="Times New Roman" w:cs="Times New Roman"/>
          <w:sz w:val="24"/>
          <w:szCs w:val="24"/>
        </w:rPr>
      </w:pPr>
      <w:r>
        <w:rPr>
          <w:rFonts w:ascii="Times New Roman" w:hAnsi="Times New Roman" w:cs="Times New Roman"/>
          <w:sz w:val="24"/>
          <w:szCs w:val="24"/>
        </w:rPr>
        <w:t xml:space="preserve">This means that the total energy stored in the system at any given moment is approximately 0 J. </w:t>
      </w:r>
    </w:p>
    <w:p w14:paraId="4C92159E" w14:textId="77777777" w:rsidR="001F421C" w:rsidRPr="001F421C" w:rsidRDefault="001F421C" w:rsidP="001F421C">
      <w:pPr>
        <w:spacing w:line="240" w:lineRule="auto"/>
        <w:rPr>
          <w:rFonts w:ascii="Times New Roman" w:hAnsi="Times New Roman" w:cs="Times New Roman"/>
          <w:vanish/>
          <w:sz w:val="24"/>
          <w:szCs w:val="24"/>
        </w:rPr>
      </w:pPr>
      <w:r w:rsidRPr="001F421C">
        <w:rPr>
          <w:rFonts w:ascii="Times New Roman" w:hAnsi="Times New Roman" w:cs="Times New Roman"/>
          <w:vanish/>
          <w:sz w:val="24"/>
          <w:szCs w:val="24"/>
        </w:rPr>
        <w:t>Top of Form</w:t>
      </w:r>
    </w:p>
    <w:p w14:paraId="3635F60F" w14:textId="1B541A3A" w:rsidR="002962CC" w:rsidRDefault="00F03AF0" w:rsidP="00670D5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9EBDA3E" w14:textId="77777777" w:rsidR="0027255F" w:rsidRDefault="0027255F" w:rsidP="00670D57">
      <w:pPr>
        <w:spacing w:line="240" w:lineRule="auto"/>
        <w:rPr>
          <w:rFonts w:ascii="Times New Roman" w:hAnsi="Times New Roman" w:cs="Times New Roman"/>
          <w:b/>
          <w:bCs/>
          <w:sz w:val="24"/>
          <w:szCs w:val="24"/>
        </w:rPr>
      </w:pPr>
    </w:p>
    <w:p w14:paraId="786224B3" w14:textId="77777777" w:rsidR="0027255F" w:rsidRDefault="0027255F" w:rsidP="00670D57">
      <w:pPr>
        <w:spacing w:line="240" w:lineRule="auto"/>
        <w:rPr>
          <w:rFonts w:ascii="Times New Roman" w:hAnsi="Times New Roman" w:cs="Times New Roman"/>
          <w:b/>
          <w:bCs/>
          <w:sz w:val="24"/>
          <w:szCs w:val="24"/>
        </w:rPr>
      </w:pPr>
    </w:p>
    <w:p w14:paraId="060B3400" w14:textId="282040C9" w:rsidR="009A3FE1" w:rsidRPr="00E07AC6" w:rsidRDefault="00E07AC6" w:rsidP="00670D57">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Project Limits:</w:t>
      </w:r>
    </w:p>
    <w:p w14:paraId="57936763" w14:textId="2CA483F2" w:rsidR="00F65918" w:rsidRPr="00670D57" w:rsidRDefault="00F65918" w:rsidP="00670D57">
      <w:pPr>
        <w:spacing w:line="240" w:lineRule="auto"/>
        <w:rPr>
          <w:rFonts w:ascii="Times New Roman" w:hAnsi="Times New Roman" w:cs="Times New Roman"/>
          <w:sz w:val="24"/>
          <w:szCs w:val="24"/>
        </w:rPr>
      </w:pPr>
      <w:r>
        <w:rPr>
          <w:rFonts w:ascii="Times New Roman" w:hAnsi="Times New Roman" w:cs="Times New Roman"/>
          <w:sz w:val="24"/>
          <w:szCs w:val="24"/>
        </w:rPr>
        <w:t xml:space="preserve">According to the analysis above, the maximum energy consumption of the system at any given point is </w:t>
      </w:r>
      <w:r w:rsidR="00E41A4C">
        <w:rPr>
          <w:rFonts w:ascii="Times New Roman" w:hAnsi="Times New Roman" w:cs="Times New Roman"/>
          <w:sz w:val="24"/>
          <w:szCs w:val="24"/>
        </w:rPr>
        <w:t>0.259 W</w:t>
      </w:r>
      <w:r w:rsidR="00967D1D">
        <w:rPr>
          <w:rFonts w:ascii="Times New Roman" w:hAnsi="Times New Roman" w:cs="Times New Roman"/>
          <w:sz w:val="24"/>
          <w:szCs w:val="24"/>
        </w:rPr>
        <w:t>, and the maximum energy</w:t>
      </w:r>
      <w:r w:rsidR="008B5792">
        <w:rPr>
          <w:rFonts w:ascii="Times New Roman" w:hAnsi="Times New Roman" w:cs="Times New Roman"/>
          <w:sz w:val="24"/>
          <w:szCs w:val="24"/>
        </w:rPr>
        <w:t xml:space="preserve"> stored at any given point is</w:t>
      </w:r>
      <w:r w:rsidR="00150CA4">
        <w:rPr>
          <w:rFonts w:ascii="Times New Roman" w:hAnsi="Times New Roman" w:cs="Times New Roman"/>
          <w:sz w:val="24"/>
          <w:szCs w:val="24"/>
        </w:rPr>
        <w:t xml:space="preserve"> 0</w:t>
      </w:r>
      <w:r w:rsidR="00316F69">
        <w:rPr>
          <w:rFonts w:ascii="Times New Roman" w:hAnsi="Times New Roman" w:cs="Times New Roman"/>
          <w:sz w:val="24"/>
          <w:szCs w:val="24"/>
        </w:rPr>
        <w:t xml:space="preserve"> J</w:t>
      </w:r>
      <w:r w:rsidR="008B5792">
        <w:rPr>
          <w:rFonts w:ascii="Times New Roman" w:hAnsi="Times New Roman" w:cs="Times New Roman"/>
          <w:sz w:val="24"/>
          <w:szCs w:val="24"/>
        </w:rPr>
        <w:t xml:space="preserve">, </w:t>
      </w:r>
      <w:r w:rsidR="00967D1D">
        <w:rPr>
          <w:rFonts w:ascii="Times New Roman" w:hAnsi="Times New Roman" w:cs="Times New Roman"/>
          <w:sz w:val="24"/>
          <w:szCs w:val="24"/>
        </w:rPr>
        <w:t>successfully meeting the maximum energy consumption</w:t>
      </w:r>
      <w:r w:rsidR="008B5792">
        <w:rPr>
          <w:rFonts w:ascii="Times New Roman" w:hAnsi="Times New Roman" w:cs="Times New Roman"/>
          <w:sz w:val="24"/>
          <w:szCs w:val="24"/>
        </w:rPr>
        <w:t xml:space="preserve"> </w:t>
      </w:r>
      <w:r w:rsidR="00661473">
        <w:rPr>
          <w:rFonts w:ascii="Times New Roman" w:hAnsi="Times New Roman" w:cs="Times New Roman"/>
          <w:sz w:val="24"/>
          <w:szCs w:val="24"/>
        </w:rPr>
        <w:t xml:space="preserve">and storage requirements for the project. </w:t>
      </w:r>
    </w:p>
    <w:p w14:paraId="2A049868" w14:textId="77777777" w:rsidR="00E70322" w:rsidRDefault="00E70322" w:rsidP="009E5045">
      <w:pPr>
        <w:pStyle w:val="Heading2"/>
      </w:pPr>
    </w:p>
    <w:p w14:paraId="0169CC16" w14:textId="587FDBBC" w:rsidR="00FB5A17" w:rsidRPr="00FB5A17" w:rsidRDefault="00FB5A17" w:rsidP="009E5045">
      <w:pPr>
        <w:pStyle w:val="Heading2"/>
      </w:pPr>
      <w:r w:rsidRPr="00FB5A17">
        <w:t>Risk Analysis</w:t>
      </w:r>
    </w:p>
    <w:p w14:paraId="671B698E" w14:textId="1FCE1FB0" w:rsidR="00BD7BB3" w:rsidRPr="00BD7BB3" w:rsidRDefault="00DE623C" w:rsidP="00BD7BB3">
      <w:pPr>
        <w:pStyle w:val="ListParagraph"/>
        <w:numPr>
          <w:ilvl w:val="0"/>
          <w:numId w:val="26"/>
        </w:numPr>
        <w:spacing w:line="240" w:lineRule="auto"/>
        <w:rPr>
          <w:rFonts w:ascii="Times New Roman" w:hAnsi="Times New Roman" w:cs="Times New Roman"/>
          <w:b/>
          <w:bCs/>
          <w:sz w:val="24"/>
          <w:szCs w:val="24"/>
        </w:rPr>
      </w:pPr>
      <w:r w:rsidRPr="00BD7BB3">
        <w:rPr>
          <w:rFonts w:ascii="Times New Roman" w:hAnsi="Times New Roman" w:cs="Times New Roman"/>
          <w:b/>
          <w:bCs/>
          <w:sz w:val="24"/>
          <w:szCs w:val="24"/>
        </w:rPr>
        <w:t>Possible negative consequences on safety or the environment from using the design as intended:</w:t>
      </w:r>
    </w:p>
    <w:p w14:paraId="07DCFFEB" w14:textId="6681DFC5" w:rsidR="00DE623C" w:rsidRPr="00BD7BB3" w:rsidRDefault="00517CC7" w:rsidP="00771819">
      <w:pPr>
        <w:pStyle w:val="ListParagraph"/>
        <w:numPr>
          <w:ilvl w:val="1"/>
          <w:numId w:val="26"/>
        </w:numPr>
        <w:spacing w:line="240" w:lineRule="auto"/>
        <w:rPr>
          <w:rFonts w:ascii="Times New Roman" w:hAnsi="Times New Roman" w:cs="Times New Roman"/>
          <w:b/>
          <w:sz w:val="24"/>
          <w:szCs w:val="24"/>
        </w:rPr>
      </w:pPr>
      <w:r>
        <w:rPr>
          <w:rFonts w:ascii="Times New Roman" w:hAnsi="Times New Roman" w:cs="Times New Roman"/>
          <w:sz w:val="24"/>
          <w:szCs w:val="24"/>
        </w:rPr>
        <w:t>S</w:t>
      </w:r>
      <w:r w:rsidR="00404039">
        <w:rPr>
          <w:rFonts w:ascii="Times New Roman" w:hAnsi="Times New Roman" w:cs="Times New Roman"/>
          <w:sz w:val="24"/>
          <w:szCs w:val="24"/>
        </w:rPr>
        <w:t xml:space="preserve">urface </w:t>
      </w:r>
      <w:r w:rsidR="00A878A6">
        <w:rPr>
          <w:rFonts w:ascii="Times New Roman" w:hAnsi="Times New Roman" w:cs="Times New Roman"/>
          <w:sz w:val="24"/>
          <w:szCs w:val="24"/>
        </w:rPr>
        <w:t>that product is resting on may</w:t>
      </w:r>
      <w:r w:rsidR="00E97935">
        <w:rPr>
          <w:rFonts w:ascii="Times New Roman" w:hAnsi="Times New Roman" w:cs="Times New Roman"/>
          <w:sz w:val="24"/>
          <w:szCs w:val="24"/>
        </w:rPr>
        <w:t xml:space="preserve"> be subject to physical deformation</w:t>
      </w:r>
      <w:r w:rsidR="00276DC8">
        <w:rPr>
          <w:rFonts w:ascii="Times New Roman" w:hAnsi="Times New Roman" w:cs="Times New Roman"/>
          <w:sz w:val="24"/>
          <w:szCs w:val="24"/>
        </w:rPr>
        <w:t xml:space="preserve"> through extensive </w:t>
      </w:r>
      <w:r w:rsidR="00E81833">
        <w:rPr>
          <w:rFonts w:ascii="Times New Roman" w:hAnsi="Times New Roman" w:cs="Times New Roman"/>
          <w:sz w:val="24"/>
          <w:szCs w:val="24"/>
        </w:rPr>
        <w:t>use.</w:t>
      </w:r>
    </w:p>
    <w:p w14:paraId="37D7A9D8" w14:textId="391E0693" w:rsidR="00771819" w:rsidRPr="00771819" w:rsidRDefault="00771819" w:rsidP="00771819">
      <w:pPr>
        <w:pStyle w:val="ListParagraph"/>
        <w:numPr>
          <w:ilvl w:val="1"/>
          <w:numId w:val="26"/>
        </w:numPr>
        <w:spacing w:line="240" w:lineRule="auto"/>
        <w:rPr>
          <w:rFonts w:ascii="Times New Roman" w:hAnsi="Times New Roman" w:cs="Times New Roman"/>
          <w:b/>
          <w:bCs/>
          <w:sz w:val="24"/>
          <w:szCs w:val="24"/>
        </w:rPr>
      </w:pPr>
      <w:r w:rsidRPr="00DE623C">
        <w:rPr>
          <w:rFonts w:ascii="Times New Roman" w:hAnsi="Times New Roman" w:cs="Times New Roman"/>
          <w:sz w:val="24"/>
          <w:szCs w:val="24"/>
        </w:rPr>
        <w:t>Potential electronic waste concerns due to the use of electronic components like STM32 board, LCD screen, HX711 module, and LEDs.</w:t>
      </w:r>
    </w:p>
    <w:p w14:paraId="30A51B74" w14:textId="75054BB4" w:rsidR="00DE623C" w:rsidRPr="00D73C45" w:rsidRDefault="00DE623C" w:rsidP="00DE623C">
      <w:pPr>
        <w:pStyle w:val="ListParagraph"/>
        <w:numPr>
          <w:ilvl w:val="1"/>
          <w:numId w:val="26"/>
        </w:numPr>
        <w:spacing w:line="240" w:lineRule="auto"/>
        <w:rPr>
          <w:rFonts w:ascii="Times New Roman" w:hAnsi="Times New Roman" w:cs="Times New Roman"/>
          <w:b/>
          <w:sz w:val="24"/>
          <w:szCs w:val="24"/>
        </w:rPr>
      </w:pPr>
      <w:r w:rsidRPr="00DE623C">
        <w:rPr>
          <w:rFonts w:ascii="Times New Roman" w:hAnsi="Times New Roman" w:cs="Times New Roman"/>
          <w:sz w:val="24"/>
          <w:szCs w:val="24"/>
        </w:rPr>
        <w:t>Environmental considerations depending on the materials used for the wood, screws, and wires, such as sustainability and recyclability.</w:t>
      </w:r>
    </w:p>
    <w:p w14:paraId="5A364303" w14:textId="6EB5B16A" w:rsidR="00771819" w:rsidRPr="00771819" w:rsidRDefault="00DE623C" w:rsidP="00771819">
      <w:pPr>
        <w:pStyle w:val="ListParagraph"/>
        <w:numPr>
          <w:ilvl w:val="0"/>
          <w:numId w:val="26"/>
        </w:numPr>
        <w:spacing w:line="240" w:lineRule="auto"/>
        <w:rPr>
          <w:rFonts w:ascii="Times New Roman" w:hAnsi="Times New Roman" w:cs="Times New Roman"/>
          <w:b/>
          <w:bCs/>
          <w:sz w:val="24"/>
          <w:szCs w:val="24"/>
        </w:rPr>
      </w:pPr>
      <w:r w:rsidRPr="00771819">
        <w:rPr>
          <w:rFonts w:ascii="Times New Roman" w:hAnsi="Times New Roman" w:cs="Times New Roman"/>
          <w:b/>
          <w:bCs/>
          <w:sz w:val="24"/>
          <w:szCs w:val="24"/>
        </w:rPr>
        <w:t>Possible negative consequences on safety or the environment from using the design incorrectly:</w:t>
      </w:r>
    </w:p>
    <w:p w14:paraId="7B65F322" w14:textId="77777777" w:rsidR="00771819" w:rsidRPr="00771819" w:rsidRDefault="00DE623C" w:rsidP="00771819">
      <w:pPr>
        <w:pStyle w:val="ListParagraph"/>
        <w:numPr>
          <w:ilvl w:val="1"/>
          <w:numId w:val="26"/>
        </w:numPr>
        <w:spacing w:line="240" w:lineRule="auto"/>
        <w:rPr>
          <w:rFonts w:ascii="Times New Roman" w:hAnsi="Times New Roman" w:cs="Times New Roman"/>
          <w:b/>
          <w:bCs/>
          <w:sz w:val="24"/>
          <w:szCs w:val="24"/>
        </w:rPr>
      </w:pPr>
      <w:r w:rsidRPr="00771819">
        <w:rPr>
          <w:rFonts w:ascii="Times New Roman" w:hAnsi="Times New Roman" w:cs="Times New Roman"/>
          <w:sz w:val="24"/>
          <w:szCs w:val="24"/>
        </w:rPr>
        <w:t>Overloading the food scale could lead to damage, posing safety hazards.</w:t>
      </w:r>
    </w:p>
    <w:p w14:paraId="78BF2419" w14:textId="59C1D06E" w:rsidR="00771819" w:rsidRPr="00771819" w:rsidRDefault="00771819" w:rsidP="00771819">
      <w:pPr>
        <w:pStyle w:val="ListParagraph"/>
        <w:numPr>
          <w:ilvl w:val="1"/>
          <w:numId w:val="26"/>
        </w:numPr>
        <w:spacing w:line="240" w:lineRule="auto"/>
        <w:rPr>
          <w:rFonts w:ascii="Times New Roman" w:hAnsi="Times New Roman" w:cs="Times New Roman"/>
          <w:b/>
          <w:bCs/>
          <w:sz w:val="24"/>
          <w:szCs w:val="24"/>
        </w:rPr>
      </w:pPr>
      <w:r w:rsidRPr="00771819">
        <w:rPr>
          <w:rFonts w:ascii="Times New Roman" w:hAnsi="Times New Roman" w:cs="Times New Roman"/>
          <w:sz w:val="24"/>
          <w:szCs w:val="24"/>
        </w:rPr>
        <w:t>Incorrect placement of food items on the scale may result in spills and safety concerns.</w:t>
      </w:r>
    </w:p>
    <w:p w14:paraId="1E641DFA" w14:textId="6D7BFE1A" w:rsidR="00DE623C" w:rsidRPr="007939D5" w:rsidRDefault="00DE623C" w:rsidP="00DE623C">
      <w:pPr>
        <w:pStyle w:val="ListParagraph"/>
        <w:numPr>
          <w:ilvl w:val="1"/>
          <w:numId w:val="26"/>
        </w:numPr>
        <w:spacing w:line="240" w:lineRule="auto"/>
        <w:rPr>
          <w:rFonts w:ascii="Times New Roman" w:hAnsi="Times New Roman" w:cs="Times New Roman"/>
          <w:b/>
          <w:sz w:val="24"/>
          <w:szCs w:val="24"/>
        </w:rPr>
      </w:pPr>
      <w:r w:rsidRPr="00DE623C">
        <w:rPr>
          <w:rFonts w:ascii="Times New Roman" w:hAnsi="Times New Roman" w:cs="Times New Roman"/>
          <w:sz w:val="24"/>
          <w:szCs w:val="24"/>
        </w:rPr>
        <w:t>Failure to follow setup or calibration instructions may lead to inaccurate measurements, affecting dietary choices.</w:t>
      </w:r>
    </w:p>
    <w:p w14:paraId="7DB97CE2" w14:textId="1B2FD5EC" w:rsidR="00C76484" w:rsidRPr="00C76484" w:rsidRDefault="00DE623C" w:rsidP="00C76484">
      <w:pPr>
        <w:pStyle w:val="ListParagraph"/>
        <w:numPr>
          <w:ilvl w:val="0"/>
          <w:numId w:val="26"/>
        </w:numPr>
        <w:spacing w:line="240" w:lineRule="auto"/>
        <w:rPr>
          <w:rFonts w:ascii="Times New Roman" w:hAnsi="Times New Roman" w:cs="Times New Roman"/>
          <w:b/>
          <w:bCs/>
          <w:sz w:val="24"/>
          <w:szCs w:val="24"/>
        </w:rPr>
      </w:pPr>
      <w:r w:rsidRPr="00C76484">
        <w:rPr>
          <w:rFonts w:ascii="Times New Roman" w:hAnsi="Times New Roman" w:cs="Times New Roman"/>
          <w:b/>
          <w:bCs/>
          <w:sz w:val="24"/>
          <w:szCs w:val="24"/>
        </w:rPr>
        <w:t xml:space="preserve">Possible negative consequences on safety or the environment from misusing the design </w:t>
      </w:r>
      <w:r w:rsidR="00C76484" w:rsidRPr="00C76484">
        <w:rPr>
          <w:rFonts w:ascii="Times New Roman" w:hAnsi="Times New Roman" w:cs="Times New Roman"/>
          <w:b/>
          <w:bCs/>
          <w:sz w:val="24"/>
          <w:szCs w:val="24"/>
        </w:rPr>
        <w:t>or using</w:t>
      </w:r>
      <w:r w:rsidRPr="00C76484">
        <w:rPr>
          <w:rFonts w:ascii="Times New Roman" w:hAnsi="Times New Roman" w:cs="Times New Roman"/>
          <w:b/>
          <w:bCs/>
          <w:sz w:val="24"/>
          <w:szCs w:val="24"/>
        </w:rPr>
        <w:t xml:space="preserve"> it in a manner that was not intended:</w:t>
      </w:r>
      <w:r w:rsidR="007A111F" w:rsidRPr="00C76484">
        <w:rPr>
          <w:rFonts w:ascii="Times New Roman" w:hAnsi="Times New Roman" w:cs="Times New Roman"/>
          <w:b/>
          <w:bCs/>
          <w:sz w:val="24"/>
          <w:szCs w:val="24"/>
        </w:rPr>
        <w:t xml:space="preserve"> </w:t>
      </w:r>
    </w:p>
    <w:p w14:paraId="519835C6" w14:textId="77777777" w:rsidR="00C76484" w:rsidRPr="00C76484" w:rsidRDefault="00DE623C" w:rsidP="00DE623C">
      <w:pPr>
        <w:pStyle w:val="ListParagraph"/>
        <w:numPr>
          <w:ilvl w:val="1"/>
          <w:numId w:val="26"/>
        </w:numPr>
        <w:spacing w:line="240" w:lineRule="auto"/>
        <w:rPr>
          <w:rFonts w:ascii="Times New Roman" w:hAnsi="Times New Roman" w:cs="Times New Roman"/>
          <w:b/>
          <w:bCs/>
          <w:sz w:val="24"/>
          <w:szCs w:val="24"/>
        </w:rPr>
      </w:pPr>
      <w:r w:rsidRPr="00C76484">
        <w:rPr>
          <w:rFonts w:ascii="Times New Roman" w:hAnsi="Times New Roman" w:cs="Times New Roman"/>
          <w:sz w:val="24"/>
          <w:szCs w:val="24"/>
        </w:rPr>
        <w:t xml:space="preserve"> Using the scale for non-food items may result in contamination or damage.</w:t>
      </w:r>
    </w:p>
    <w:p w14:paraId="03BCE74D" w14:textId="77777777" w:rsidR="00C76484" w:rsidRPr="00C76484" w:rsidRDefault="00DE623C" w:rsidP="00DE623C">
      <w:pPr>
        <w:pStyle w:val="ListParagraph"/>
        <w:numPr>
          <w:ilvl w:val="1"/>
          <w:numId w:val="26"/>
        </w:numPr>
        <w:spacing w:line="240" w:lineRule="auto"/>
        <w:rPr>
          <w:rFonts w:ascii="Times New Roman" w:hAnsi="Times New Roman" w:cs="Times New Roman"/>
          <w:b/>
          <w:bCs/>
          <w:sz w:val="24"/>
          <w:szCs w:val="24"/>
        </w:rPr>
      </w:pPr>
      <w:r w:rsidRPr="00C76484">
        <w:rPr>
          <w:rFonts w:ascii="Times New Roman" w:hAnsi="Times New Roman" w:cs="Times New Roman"/>
          <w:sz w:val="24"/>
          <w:szCs w:val="24"/>
        </w:rPr>
        <w:t>Disassembling or tampering with electronic components without proper knowledge may lead to electrical hazards</w:t>
      </w:r>
      <w:r w:rsidR="00C76484">
        <w:rPr>
          <w:rFonts w:ascii="Times New Roman" w:hAnsi="Times New Roman" w:cs="Times New Roman"/>
          <w:sz w:val="24"/>
          <w:szCs w:val="24"/>
        </w:rPr>
        <w:t>.</w:t>
      </w:r>
    </w:p>
    <w:p w14:paraId="0A5FB4E3" w14:textId="0D57C8FD" w:rsidR="00D80B11" w:rsidRPr="00D80B11" w:rsidRDefault="007A111F" w:rsidP="00D80B11">
      <w:pPr>
        <w:pStyle w:val="ListParagraph"/>
        <w:numPr>
          <w:ilvl w:val="1"/>
          <w:numId w:val="26"/>
        </w:numPr>
        <w:spacing w:line="240" w:lineRule="auto"/>
        <w:rPr>
          <w:rFonts w:ascii="Times New Roman" w:hAnsi="Times New Roman" w:cs="Times New Roman"/>
          <w:b/>
          <w:bCs/>
          <w:sz w:val="24"/>
          <w:szCs w:val="24"/>
        </w:rPr>
      </w:pPr>
      <w:r>
        <w:rPr>
          <w:rFonts w:ascii="Times New Roman" w:hAnsi="Times New Roman" w:cs="Times New Roman"/>
          <w:sz w:val="24"/>
          <w:szCs w:val="24"/>
        </w:rPr>
        <w:t>Treating of scale as athletic equipment may result in bodily harm.</w:t>
      </w:r>
    </w:p>
    <w:p w14:paraId="7CCB51A6" w14:textId="1F08377B" w:rsidR="00817BD9" w:rsidRPr="00817BD9" w:rsidRDefault="00DE623C" w:rsidP="00817BD9">
      <w:pPr>
        <w:pStyle w:val="ListParagraph"/>
        <w:numPr>
          <w:ilvl w:val="0"/>
          <w:numId w:val="26"/>
        </w:numPr>
        <w:spacing w:line="240" w:lineRule="auto"/>
        <w:rPr>
          <w:rFonts w:ascii="Times New Roman" w:hAnsi="Times New Roman" w:cs="Times New Roman"/>
          <w:b/>
          <w:bCs/>
          <w:sz w:val="24"/>
          <w:szCs w:val="24"/>
        </w:rPr>
      </w:pPr>
      <w:r w:rsidRPr="00817BD9">
        <w:rPr>
          <w:rFonts w:ascii="Times New Roman" w:hAnsi="Times New Roman" w:cs="Times New Roman"/>
          <w:b/>
          <w:bCs/>
          <w:sz w:val="24"/>
          <w:szCs w:val="24"/>
        </w:rPr>
        <w:t>Possible ways the design could malfunction:</w:t>
      </w:r>
    </w:p>
    <w:p w14:paraId="787C7134" w14:textId="77777777" w:rsidR="00DE623C" w:rsidRPr="00817BD9" w:rsidRDefault="00DE623C" w:rsidP="00817BD9">
      <w:pPr>
        <w:pStyle w:val="ListParagraph"/>
        <w:numPr>
          <w:ilvl w:val="1"/>
          <w:numId w:val="26"/>
        </w:numPr>
        <w:spacing w:line="240" w:lineRule="auto"/>
        <w:rPr>
          <w:rFonts w:ascii="Times New Roman" w:hAnsi="Times New Roman" w:cs="Times New Roman"/>
          <w:b/>
          <w:sz w:val="24"/>
          <w:szCs w:val="24"/>
        </w:rPr>
      </w:pPr>
      <w:r w:rsidRPr="00DE623C">
        <w:rPr>
          <w:rFonts w:ascii="Times New Roman" w:hAnsi="Times New Roman" w:cs="Times New Roman"/>
          <w:sz w:val="24"/>
          <w:szCs w:val="24"/>
        </w:rPr>
        <w:t xml:space="preserve"> Electronic components, like the STM32 board, LCD screen, HX711 module, or LED, may experience malfunctions due to manufacturing defects, wear, or electrical issues.</w:t>
      </w:r>
    </w:p>
    <w:p w14:paraId="297CE330" w14:textId="77777777" w:rsidR="00D35EBC" w:rsidRPr="00D35EBC" w:rsidRDefault="00DE623C" w:rsidP="00DE623C">
      <w:pPr>
        <w:pStyle w:val="ListParagraph"/>
        <w:numPr>
          <w:ilvl w:val="1"/>
          <w:numId w:val="26"/>
        </w:numPr>
        <w:spacing w:line="240" w:lineRule="auto"/>
        <w:rPr>
          <w:rFonts w:ascii="Times New Roman" w:hAnsi="Times New Roman" w:cs="Times New Roman"/>
          <w:b/>
          <w:bCs/>
          <w:sz w:val="24"/>
          <w:szCs w:val="24"/>
        </w:rPr>
      </w:pPr>
      <w:r w:rsidRPr="00D35EBC">
        <w:rPr>
          <w:rFonts w:ascii="Times New Roman" w:hAnsi="Times New Roman" w:cs="Times New Roman"/>
          <w:sz w:val="24"/>
          <w:szCs w:val="24"/>
        </w:rPr>
        <w:t>The load cell may become damaged or lose calibration, impacting measurement accuracy.</w:t>
      </w:r>
    </w:p>
    <w:p w14:paraId="1A2A09E3" w14:textId="11A11748" w:rsidR="00D73C45" w:rsidRPr="00D35EBC" w:rsidRDefault="00DE623C" w:rsidP="00DE623C">
      <w:pPr>
        <w:pStyle w:val="ListParagraph"/>
        <w:numPr>
          <w:ilvl w:val="1"/>
          <w:numId w:val="26"/>
        </w:numPr>
        <w:spacing w:line="240" w:lineRule="auto"/>
        <w:rPr>
          <w:rFonts w:ascii="Times New Roman" w:hAnsi="Times New Roman" w:cs="Times New Roman"/>
          <w:b/>
          <w:sz w:val="24"/>
          <w:szCs w:val="24"/>
        </w:rPr>
      </w:pPr>
      <w:r w:rsidRPr="00DE623C">
        <w:rPr>
          <w:rFonts w:ascii="Times New Roman" w:hAnsi="Times New Roman" w:cs="Times New Roman"/>
          <w:sz w:val="24"/>
          <w:szCs w:val="24"/>
        </w:rPr>
        <w:t xml:space="preserve">Wiring connections might become loose or corroded over </w:t>
      </w:r>
      <w:r w:rsidR="00E81833" w:rsidRPr="00DE623C">
        <w:rPr>
          <w:rFonts w:ascii="Times New Roman" w:hAnsi="Times New Roman" w:cs="Times New Roman"/>
          <w:sz w:val="24"/>
          <w:szCs w:val="24"/>
        </w:rPr>
        <w:t>time.</w:t>
      </w:r>
    </w:p>
    <w:p w14:paraId="5B2063C4" w14:textId="04A0458D" w:rsidR="00D35EBC" w:rsidRPr="00D35EBC" w:rsidRDefault="00DE623C" w:rsidP="00D35EBC">
      <w:pPr>
        <w:pStyle w:val="ListParagraph"/>
        <w:numPr>
          <w:ilvl w:val="0"/>
          <w:numId w:val="26"/>
        </w:numPr>
        <w:spacing w:line="240" w:lineRule="auto"/>
        <w:rPr>
          <w:rFonts w:ascii="Times New Roman" w:hAnsi="Times New Roman" w:cs="Times New Roman"/>
          <w:b/>
          <w:bCs/>
          <w:sz w:val="24"/>
          <w:szCs w:val="24"/>
        </w:rPr>
      </w:pPr>
      <w:r w:rsidRPr="00D35EBC">
        <w:rPr>
          <w:rFonts w:ascii="Times New Roman" w:hAnsi="Times New Roman" w:cs="Times New Roman"/>
          <w:b/>
          <w:bCs/>
          <w:sz w:val="24"/>
          <w:szCs w:val="24"/>
        </w:rPr>
        <w:t>Consequences on safety or the environment for each of the failure mechanisms specified:</w:t>
      </w:r>
    </w:p>
    <w:p w14:paraId="7C3C6A10" w14:textId="77777777" w:rsidR="00D35EBC" w:rsidRPr="00D35EBC" w:rsidRDefault="00DE623C" w:rsidP="00DE623C">
      <w:pPr>
        <w:pStyle w:val="ListParagraph"/>
        <w:numPr>
          <w:ilvl w:val="1"/>
          <w:numId w:val="26"/>
        </w:numPr>
        <w:spacing w:line="240" w:lineRule="auto"/>
        <w:rPr>
          <w:rFonts w:ascii="Times New Roman" w:hAnsi="Times New Roman" w:cs="Times New Roman"/>
          <w:b/>
          <w:bCs/>
          <w:sz w:val="24"/>
          <w:szCs w:val="24"/>
        </w:rPr>
      </w:pPr>
      <w:r w:rsidRPr="00D35EBC">
        <w:rPr>
          <w:rFonts w:ascii="Times New Roman" w:hAnsi="Times New Roman" w:cs="Times New Roman"/>
          <w:sz w:val="24"/>
          <w:szCs w:val="24"/>
        </w:rPr>
        <w:t>Electronic malfunctions could result in inaccurate measurements or pose electrical safety risks.</w:t>
      </w:r>
      <w:r w:rsidR="002A4611" w:rsidRPr="00D35EBC">
        <w:rPr>
          <w:rFonts w:ascii="Times New Roman" w:hAnsi="Times New Roman" w:cs="Times New Roman"/>
          <w:sz w:val="24"/>
          <w:szCs w:val="24"/>
        </w:rPr>
        <w:t xml:space="preserve"> </w:t>
      </w:r>
    </w:p>
    <w:p w14:paraId="3FC1D761" w14:textId="77777777" w:rsidR="00D35EBC" w:rsidRPr="00D35EBC" w:rsidRDefault="00DE623C" w:rsidP="00D96D57">
      <w:pPr>
        <w:pStyle w:val="ListParagraph"/>
        <w:numPr>
          <w:ilvl w:val="1"/>
          <w:numId w:val="26"/>
        </w:numPr>
        <w:spacing w:line="240" w:lineRule="auto"/>
        <w:rPr>
          <w:rFonts w:ascii="Times New Roman" w:hAnsi="Times New Roman" w:cs="Times New Roman"/>
          <w:b/>
          <w:bCs/>
          <w:sz w:val="24"/>
          <w:szCs w:val="24"/>
        </w:rPr>
      </w:pPr>
      <w:r w:rsidRPr="00D35EBC">
        <w:rPr>
          <w:rFonts w:ascii="Times New Roman" w:hAnsi="Times New Roman" w:cs="Times New Roman"/>
          <w:sz w:val="24"/>
          <w:szCs w:val="24"/>
        </w:rPr>
        <w:t xml:space="preserve"> Load cell damage or calibration issues may lead to inaccurate measurements, impacting dietary choices.</w:t>
      </w:r>
    </w:p>
    <w:p w14:paraId="657E591C" w14:textId="509A9BEB" w:rsidR="009E5045" w:rsidRPr="009E5045" w:rsidRDefault="0078440D" w:rsidP="00735878">
      <w:pPr>
        <w:pStyle w:val="ListParagraph"/>
        <w:numPr>
          <w:ilvl w:val="1"/>
          <w:numId w:val="26"/>
        </w:numPr>
        <w:spacing w:line="240" w:lineRule="auto"/>
        <w:rPr>
          <w:rFonts w:ascii="Times New Roman" w:hAnsi="Times New Roman" w:cs="Times New Roman"/>
          <w:b/>
          <w:sz w:val="24"/>
          <w:szCs w:val="24"/>
        </w:rPr>
      </w:pPr>
      <w:r w:rsidRPr="0078440D">
        <w:rPr>
          <w:rFonts w:ascii="Times New Roman" w:hAnsi="Times New Roman" w:cs="Times New Roman"/>
          <w:sz w:val="24"/>
          <w:szCs w:val="24"/>
        </w:rPr>
        <w:t>If there are issues with the wiring connections, it m</w:t>
      </w:r>
      <w:r w:rsidR="00797436">
        <w:rPr>
          <w:rFonts w:ascii="Times New Roman" w:hAnsi="Times New Roman" w:cs="Times New Roman"/>
          <w:sz w:val="24"/>
          <w:szCs w:val="24"/>
        </w:rPr>
        <w:t xml:space="preserve">ay result in a wire being </w:t>
      </w:r>
      <w:r w:rsidR="008F5839">
        <w:rPr>
          <w:rFonts w:ascii="Times New Roman" w:hAnsi="Times New Roman" w:cs="Times New Roman"/>
          <w:sz w:val="24"/>
          <w:szCs w:val="24"/>
        </w:rPr>
        <w:t>damaged</w:t>
      </w:r>
      <w:r w:rsidR="00797436">
        <w:rPr>
          <w:rFonts w:ascii="Times New Roman" w:hAnsi="Times New Roman" w:cs="Times New Roman"/>
          <w:sz w:val="24"/>
          <w:szCs w:val="24"/>
        </w:rPr>
        <w:t xml:space="preserve">, which </w:t>
      </w:r>
      <w:r w:rsidR="008F5839">
        <w:rPr>
          <w:rFonts w:ascii="Times New Roman" w:hAnsi="Times New Roman" w:cs="Times New Roman"/>
          <w:sz w:val="24"/>
          <w:szCs w:val="24"/>
        </w:rPr>
        <w:t xml:space="preserve">may </w:t>
      </w:r>
      <w:r w:rsidR="00797436">
        <w:rPr>
          <w:rFonts w:ascii="Times New Roman" w:hAnsi="Times New Roman" w:cs="Times New Roman"/>
          <w:sz w:val="24"/>
          <w:szCs w:val="24"/>
        </w:rPr>
        <w:t xml:space="preserve">result in excessive heat being </w:t>
      </w:r>
      <w:r w:rsidR="002A4611">
        <w:rPr>
          <w:rFonts w:ascii="Times New Roman" w:hAnsi="Times New Roman" w:cs="Times New Roman"/>
          <w:sz w:val="24"/>
          <w:szCs w:val="24"/>
        </w:rPr>
        <w:t>put out into the environment</w:t>
      </w:r>
      <w:r w:rsidR="009E5045">
        <w:rPr>
          <w:rFonts w:ascii="Times New Roman" w:hAnsi="Times New Roman" w:cs="Times New Roman"/>
          <w:sz w:val="24"/>
          <w:szCs w:val="24"/>
        </w:rPr>
        <w:t>.</w:t>
      </w:r>
    </w:p>
    <w:p w14:paraId="7FC6D6F6" w14:textId="271903DA" w:rsidR="009E5045" w:rsidRDefault="009E5045" w:rsidP="009E5045">
      <w:pPr>
        <w:spacing w:line="240" w:lineRule="auto"/>
        <w:rPr>
          <w:rFonts w:ascii="Times New Roman" w:eastAsia="Times New Roman" w:hAnsi="Times New Roman" w:cs="Times New Roman"/>
          <w:kern w:val="0"/>
          <w:sz w:val="24"/>
          <w:szCs w:val="24"/>
          <w:lang w:eastAsia="en-CA"/>
          <w14:ligatures w14:val="none"/>
        </w:rPr>
      </w:pPr>
    </w:p>
    <w:p w14:paraId="43D58BB1" w14:textId="77777777" w:rsidR="009E5045" w:rsidRDefault="009E5045" w:rsidP="009E5045">
      <w:pPr>
        <w:pStyle w:val="Heading1"/>
      </w:pPr>
      <w:r>
        <w:lastRenderedPageBreak/>
        <w:t>Testing Plan</w:t>
      </w:r>
    </w:p>
    <w:p w14:paraId="725CE103" w14:textId="4C9D42D9" w:rsidR="009E5045" w:rsidRPr="002E5474" w:rsidRDefault="009E5045" w:rsidP="009E5045">
      <w:pPr>
        <w:rPr>
          <w:rFonts w:ascii="Times New Roman" w:hAnsi="Times New Roman" w:cs="Times New Roman"/>
          <w:b/>
          <w:bCs/>
          <w:sz w:val="24"/>
          <w:szCs w:val="24"/>
        </w:rPr>
      </w:pPr>
      <w:r w:rsidRPr="002E5474">
        <w:rPr>
          <w:rFonts w:ascii="Times New Roman" w:hAnsi="Times New Roman" w:cs="Times New Roman"/>
          <w:b/>
          <w:bCs/>
          <w:sz w:val="24"/>
          <w:szCs w:val="24"/>
        </w:rPr>
        <w:t xml:space="preserve">Specification #1: The system's load cell shall accurately and reliably measure the weight of the specified food item with a margin of error not exceeding ±1 </w:t>
      </w:r>
      <w:r w:rsidR="00E81833" w:rsidRPr="002E5474">
        <w:rPr>
          <w:rFonts w:ascii="Times New Roman" w:hAnsi="Times New Roman" w:cs="Times New Roman"/>
          <w:b/>
          <w:bCs/>
          <w:sz w:val="24"/>
          <w:szCs w:val="24"/>
        </w:rPr>
        <w:t>gram.</w:t>
      </w:r>
      <w:r w:rsidRPr="002E5474">
        <w:rPr>
          <w:rFonts w:ascii="Times New Roman" w:hAnsi="Times New Roman" w:cs="Times New Roman"/>
          <w:b/>
          <w:bCs/>
          <w:sz w:val="24"/>
          <w:szCs w:val="24"/>
        </w:rPr>
        <w:t xml:space="preserve"> </w:t>
      </w:r>
    </w:p>
    <w:p w14:paraId="70311684" w14:textId="77777777" w:rsidR="009E5045" w:rsidRDefault="009E5045" w:rsidP="009E5045">
      <w:pPr>
        <w:pStyle w:val="ListParagraph"/>
        <w:numPr>
          <w:ilvl w:val="0"/>
          <w:numId w:val="21"/>
        </w:numPr>
        <w:rPr>
          <w:rFonts w:ascii="Times New Roman" w:hAnsi="Times New Roman" w:cs="Times New Roman"/>
          <w:sz w:val="24"/>
          <w:szCs w:val="24"/>
        </w:rPr>
      </w:pPr>
      <w:r w:rsidRPr="003D6FC5">
        <w:rPr>
          <w:rFonts w:ascii="Times New Roman" w:hAnsi="Times New Roman" w:cs="Times New Roman"/>
          <w:sz w:val="24"/>
          <w:szCs w:val="24"/>
        </w:rPr>
        <w:t>Test Setup: The test setup involves the finished product, an object of known weight, and a program to convert readings.</w:t>
      </w:r>
    </w:p>
    <w:p w14:paraId="2639AB7C" w14:textId="77777777" w:rsidR="009E5045" w:rsidRDefault="009E5045" w:rsidP="009E5045">
      <w:pPr>
        <w:pStyle w:val="ListParagraph"/>
        <w:numPr>
          <w:ilvl w:val="0"/>
          <w:numId w:val="21"/>
        </w:numPr>
        <w:rPr>
          <w:rFonts w:ascii="Times New Roman" w:hAnsi="Times New Roman" w:cs="Times New Roman"/>
          <w:sz w:val="24"/>
          <w:szCs w:val="24"/>
        </w:rPr>
      </w:pPr>
      <w:r w:rsidRPr="003D6FC5">
        <w:rPr>
          <w:rFonts w:ascii="Times New Roman" w:hAnsi="Times New Roman" w:cs="Times New Roman"/>
          <w:sz w:val="24"/>
          <w:szCs w:val="24"/>
        </w:rPr>
        <w:t>Environmental Parameters: The dimensions of the computer and project area are specified.</w:t>
      </w:r>
    </w:p>
    <w:p w14:paraId="0D746C52" w14:textId="77777777" w:rsidR="009E5045" w:rsidRDefault="009E5045" w:rsidP="009E5045">
      <w:pPr>
        <w:pStyle w:val="ListParagraph"/>
        <w:numPr>
          <w:ilvl w:val="0"/>
          <w:numId w:val="21"/>
        </w:numPr>
        <w:rPr>
          <w:rFonts w:ascii="Times New Roman" w:hAnsi="Times New Roman" w:cs="Times New Roman"/>
          <w:sz w:val="24"/>
          <w:szCs w:val="24"/>
        </w:rPr>
      </w:pPr>
      <w:r w:rsidRPr="003D6FC5">
        <w:rPr>
          <w:rFonts w:ascii="Times New Roman" w:hAnsi="Times New Roman" w:cs="Times New Roman"/>
          <w:sz w:val="24"/>
          <w:szCs w:val="24"/>
        </w:rPr>
        <w:t>Test Inputs: Known weight of the object being measured.</w:t>
      </w:r>
    </w:p>
    <w:p w14:paraId="466C4913" w14:textId="77777777" w:rsidR="009E5045" w:rsidRDefault="009E5045" w:rsidP="009E5045">
      <w:pPr>
        <w:pStyle w:val="ListParagraph"/>
        <w:numPr>
          <w:ilvl w:val="0"/>
          <w:numId w:val="21"/>
        </w:numPr>
        <w:rPr>
          <w:rFonts w:ascii="Times New Roman" w:hAnsi="Times New Roman" w:cs="Times New Roman"/>
          <w:sz w:val="24"/>
          <w:szCs w:val="24"/>
        </w:rPr>
      </w:pPr>
      <w:r w:rsidRPr="003D6FC5">
        <w:rPr>
          <w:rFonts w:ascii="Times New Roman" w:hAnsi="Times New Roman" w:cs="Times New Roman"/>
          <w:sz w:val="24"/>
          <w:szCs w:val="24"/>
        </w:rPr>
        <w:t>Quantifiable Measurement Standard: The input weight is measured in kilograms (kg).</w:t>
      </w:r>
    </w:p>
    <w:p w14:paraId="433C3C16" w14:textId="77777777" w:rsidR="009E5045" w:rsidRPr="003D6FC5" w:rsidRDefault="009E5045" w:rsidP="009E5045">
      <w:pPr>
        <w:pStyle w:val="ListParagraph"/>
        <w:numPr>
          <w:ilvl w:val="0"/>
          <w:numId w:val="21"/>
        </w:numPr>
        <w:rPr>
          <w:rFonts w:ascii="Times New Roman" w:hAnsi="Times New Roman" w:cs="Times New Roman"/>
          <w:sz w:val="24"/>
          <w:szCs w:val="24"/>
        </w:rPr>
      </w:pPr>
      <w:r w:rsidRPr="003D6FC5">
        <w:rPr>
          <w:rFonts w:ascii="Times New Roman" w:hAnsi="Times New Roman" w:cs="Times New Roman"/>
          <w:sz w:val="24"/>
          <w:szCs w:val="24"/>
        </w:rPr>
        <w:t>Pass Criteria: The program's output must be within ±1 gram of the known weight.</w:t>
      </w:r>
    </w:p>
    <w:p w14:paraId="78D9FE31" w14:textId="370949A8" w:rsidR="009E5045" w:rsidRDefault="009E5045" w:rsidP="009E5045">
      <w:pPr>
        <w:rPr>
          <w:rFonts w:ascii="Times New Roman" w:hAnsi="Times New Roman" w:cs="Times New Roman"/>
          <w:b/>
          <w:bCs/>
          <w:sz w:val="24"/>
          <w:szCs w:val="24"/>
        </w:rPr>
      </w:pPr>
      <w:r w:rsidRPr="00C3379B">
        <w:rPr>
          <w:rFonts w:ascii="Times New Roman" w:hAnsi="Times New Roman" w:cs="Times New Roman"/>
          <w:b/>
          <w:bCs/>
          <w:sz w:val="24"/>
          <w:szCs w:val="24"/>
        </w:rPr>
        <w:t xml:space="preserve">Specification #2: The system shall integrate </w:t>
      </w:r>
      <w:r w:rsidR="00E81833" w:rsidRPr="00C3379B">
        <w:rPr>
          <w:rFonts w:ascii="Times New Roman" w:hAnsi="Times New Roman" w:cs="Times New Roman"/>
          <w:b/>
          <w:bCs/>
          <w:sz w:val="24"/>
          <w:szCs w:val="24"/>
        </w:rPr>
        <w:t>an</w:t>
      </w:r>
      <w:r w:rsidRPr="00C3379B">
        <w:rPr>
          <w:rFonts w:ascii="Times New Roman" w:hAnsi="Times New Roman" w:cs="Times New Roman"/>
          <w:b/>
          <w:bCs/>
          <w:sz w:val="24"/>
          <w:szCs w:val="24"/>
        </w:rPr>
        <w:t xml:space="preserve"> 80x30 mm LCD display.</w:t>
      </w:r>
    </w:p>
    <w:p w14:paraId="5DF994B6" w14:textId="77777777" w:rsidR="009E5045" w:rsidRDefault="009E5045" w:rsidP="009E5045">
      <w:pPr>
        <w:pStyle w:val="ListParagraph"/>
        <w:numPr>
          <w:ilvl w:val="0"/>
          <w:numId w:val="22"/>
        </w:numPr>
        <w:rPr>
          <w:rFonts w:ascii="Times New Roman" w:hAnsi="Times New Roman" w:cs="Times New Roman"/>
          <w:sz w:val="24"/>
          <w:szCs w:val="24"/>
        </w:rPr>
      </w:pPr>
      <w:r w:rsidRPr="00C45986">
        <w:rPr>
          <w:rFonts w:ascii="Times New Roman" w:hAnsi="Times New Roman" w:cs="Times New Roman"/>
          <w:sz w:val="24"/>
          <w:szCs w:val="24"/>
        </w:rPr>
        <w:t>Test Setup: Utilizing a ruler, pencil, paper, and the LCD display.</w:t>
      </w:r>
    </w:p>
    <w:p w14:paraId="4ACAEE25" w14:textId="77777777" w:rsidR="009E5045" w:rsidRDefault="009E5045" w:rsidP="009E5045">
      <w:pPr>
        <w:pStyle w:val="ListParagraph"/>
        <w:numPr>
          <w:ilvl w:val="0"/>
          <w:numId w:val="22"/>
        </w:numPr>
        <w:rPr>
          <w:rFonts w:ascii="Times New Roman" w:hAnsi="Times New Roman" w:cs="Times New Roman"/>
          <w:sz w:val="24"/>
          <w:szCs w:val="24"/>
        </w:rPr>
      </w:pPr>
      <w:r w:rsidRPr="00C45986">
        <w:rPr>
          <w:rFonts w:ascii="Times New Roman" w:hAnsi="Times New Roman" w:cs="Times New Roman"/>
          <w:sz w:val="24"/>
          <w:szCs w:val="24"/>
        </w:rPr>
        <w:t>Environmental Parameters: Ensuring adequate space for all materials.</w:t>
      </w:r>
    </w:p>
    <w:p w14:paraId="661EEE16" w14:textId="77777777" w:rsidR="009E5045" w:rsidRDefault="009E5045" w:rsidP="009E5045">
      <w:pPr>
        <w:pStyle w:val="ListParagraph"/>
        <w:numPr>
          <w:ilvl w:val="0"/>
          <w:numId w:val="22"/>
        </w:numPr>
        <w:rPr>
          <w:rFonts w:ascii="Times New Roman" w:hAnsi="Times New Roman" w:cs="Times New Roman"/>
          <w:sz w:val="24"/>
          <w:szCs w:val="24"/>
        </w:rPr>
      </w:pPr>
      <w:r w:rsidRPr="00C45986">
        <w:rPr>
          <w:rFonts w:ascii="Times New Roman" w:hAnsi="Times New Roman" w:cs="Times New Roman"/>
          <w:sz w:val="24"/>
          <w:szCs w:val="24"/>
        </w:rPr>
        <w:t>Test Inputs: Measuring the length and width of the LCD display.</w:t>
      </w:r>
    </w:p>
    <w:p w14:paraId="4BA0AA5E" w14:textId="77777777" w:rsidR="009E5045" w:rsidRDefault="009E5045" w:rsidP="009E5045">
      <w:pPr>
        <w:pStyle w:val="ListParagraph"/>
        <w:numPr>
          <w:ilvl w:val="0"/>
          <w:numId w:val="22"/>
        </w:numPr>
        <w:rPr>
          <w:rFonts w:ascii="Times New Roman" w:hAnsi="Times New Roman" w:cs="Times New Roman"/>
          <w:sz w:val="24"/>
          <w:szCs w:val="24"/>
        </w:rPr>
      </w:pPr>
      <w:r w:rsidRPr="00C45986">
        <w:rPr>
          <w:rFonts w:ascii="Times New Roman" w:hAnsi="Times New Roman" w:cs="Times New Roman"/>
          <w:sz w:val="24"/>
          <w:szCs w:val="24"/>
        </w:rPr>
        <w:t>Quantifiable Measurement Standard: The dimensions of the display should be at least 8 cm by 3 cm, measured accurately.</w:t>
      </w:r>
    </w:p>
    <w:p w14:paraId="6DB4B2F6" w14:textId="77777777" w:rsidR="009E5045" w:rsidRPr="00C45986" w:rsidRDefault="009E5045" w:rsidP="009E5045">
      <w:pPr>
        <w:pStyle w:val="ListParagraph"/>
        <w:numPr>
          <w:ilvl w:val="0"/>
          <w:numId w:val="22"/>
        </w:numPr>
        <w:rPr>
          <w:rFonts w:ascii="Times New Roman" w:hAnsi="Times New Roman" w:cs="Times New Roman"/>
          <w:sz w:val="24"/>
          <w:szCs w:val="24"/>
        </w:rPr>
      </w:pPr>
      <w:r w:rsidRPr="00C45986">
        <w:rPr>
          <w:rFonts w:ascii="Times New Roman" w:hAnsi="Times New Roman" w:cs="Times New Roman"/>
          <w:sz w:val="24"/>
          <w:szCs w:val="24"/>
        </w:rPr>
        <w:t>Pass Criteria: The recorded dimensions must be 8 cm by 3 cm.</w:t>
      </w:r>
    </w:p>
    <w:p w14:paraId="484266E7" w14:textId="77777777" w:rsidR="009E5045" w:rsidRPr="009E34ED" w:rsidRDefault="009E5045" w:rsidP="009E5045">
      <w:pPr>
        <w:rPr>
          <w:rFonts w:ascii="Times New Roman" w:hAnsi="Times New Roman" w:cs="Times New Roman"/>
          <w:b/>
          <w:bCs/>
          <w:sz w:val="24"/>
          <w:szCs w:val="24"/>
        </w:rPr>
      </w:pPr>
      <w:r w:rsidRPr="009E34ED">
        <w:rPr>
          <w:rFonts w:ascii="Times New Roman" w:hAnsi="Times New Roman" w:cs="Times New Roman"/>
          <w:b/>
          <w:bCs/>
          <w:sz w:val="24"/>
          <w:szCs w:val="24"/>
        </w:rPr>
        <w:t xml:space="preserve">Specification #3: Feedback is given to match </w:t>
      </w:r>
      <w:r>
        <w:rPr>
          <w:rFonts w:ascii="Times New Roman" w:hAnsi="Times New Roman" w:cs="Times New Roman"/>
          <w:b/>
          <w:bCs/>
          <w:sz w:val="24"/>
          <w:szCs w:val="24"/>
        </w:rPr>
        <w:t xml:space="preserve">user’s </w:t>
      </w:r>
      <w:r w:rsidRPr="009E34ED">
        <w:rPr>
          <w:rFonts w:ascii="Times New Roman" w:hAnsi="Times New Roman" w:cs="Times New Roman"/>
          <w:b/>
          <w:bCs/>
          <w:sz w:val="24"/>
          <w:szCs w:val="24"/>
        </w:rPr>
        <w:t>BMR with no error.</w:t>
      </w:r>
    </w:p>
    <w:p w14:paraId="3672762C" w14:textId="77777777" w:rsidR="009E5045" w:rsidRDefault="009E5045" w:rsidP="009E5045">
      <w:pPr>
        <w:pStyle w:val="ListParagraph"/>
        <w:numPr>
          <w:ilvl w:val="0"/>
          <w:numId w:val="23"/>
        </w:numPr>
        <w:rPr>
          <w:rFonts w:ascii="Times New Roman" w:hAnsi="Times New Roman" w:cs="Times New Roman"/>
          <w:sz w:val="24"/>
          <w:szCs w:val="24"/>
        </w:rPr>
      </w:pPr>
      <w:r w:rsidRPr="003E5218">
        <w:rPr>
          <w:rFonts w:ascii="Times New Roman" w:hAnsi="Times New Roman" w:cs="Times New Roman"/>
          <w:sz w:val="24"/>
          <w:szCs w:val="24"/>
        </w:rPr>
        <w:t>Test Setup: Involves user input, a program to calculate BMR, a program to convert readings, and the finished product.</w:t>
      </w:r>
    </w:p>
    <w:p w14:paraId="602C500C" w14:textId="77777777" w:rsidR="009E5045" w:rsidRDefault="009E5045" w:rsidP="009E5045">
      <w:pPr>
        <w:pStyle w:val="ListParagraph"/>
        <w:numPr>
          <w:ilvl w:val="0"/>
          <w:numId w:val="23"/>
        </w:numPr>
        <w:rPr>
          <w:rFonts w:ascii="Times New Roman" w:hAnsi="Times New Roman" w:cs="Times New Roman"/>
          <w:sz w:val="24"/>
          <w:szCs w:val="24"/>
        </w:rPr>
      </w:pPr>
      <w:r w:rsidRPr="003E5218">
        <w:rPr>
          <w:rFonts w:ascii="Times New Roman" w:hAnsi="Times New Roman" w:cs="Times New Roman"/>
          <w:sz w:val="24"/>
          <w:szCs w:val="24"/>
        </w:rPr>
        <w:t>Environmental Parameters: The dimensions of the computer and project area.</w:t>
      </w:r>
    </w:p>
    <w:p w14:paraId="1F07C2F0" w14:textId="77777777" w:rsidR="009E5045" w:rsidRDefault="009E5045" w:rsidP="009E5045">
      <w:pPr>
        <w:pStyle w:val="ListParagraph"/>
        <w:numPr>
          <w:ilvl w:val="0"/>
          <w:numId w:val="23"/>
        </w:numPr>
        <w:rPr>
          <w:rFonts w:ascii="Times New Roman" w:hAnsi="Times New Roman" w:cs="Times New Roman"/>
          <w:sz w:val="24"/>
          <w:szCs w:val="24"/>
        </w:rPr>
      </w:pPr>
      <w:r w:rsidRPr="003E5218">
        <w:rPr>
          <w:rFonts w:ascii="Times New Roman" w:hAnsi="Times New Roman" w:cs="Times New Roman"/>
          <w:sz w:val="24"/>
          <w:szCs w:val="24"/>
        </w:rPr>
        <w:t>Test Inputs: Reading from the object on the scale and known caloric values of the food item.</w:t>
      </w:r>
    </w:p>
    <w:p w14:paraId="07CE3E38" w14:textId="77777777" w:rsidR="009E5045" w:rsidRDefault="009E5045" w:rsidP="009E5045">
      <w:pPr>
        <w:pStyle w:val="ListParagraph"/>
        <w:numPr>
          <w:ilvl w:val="0"/>
          <w:numId w:val="23"/>
        </w:numPr>
        <w:rPr>
          <w:rFonts w:ascii="Times New Roman" w:hAnsi="Times New Roman" w:cs="Times New Roman"/>
          <w:sz w:val="24"/>
          <w:szCs w:val="24"/>
        </w:rPr>
      </w:pPr>
      <w:r w:rsidRPr="003E5218">
        <w:rPr>
          <w:rFonts w:ascii="Times New Roman" w:hAnsi="Times New Roman" w:cs="Times New Roman"/>
          <w:sz w:val="24"/>
          <w:szCs w:val="24"/>
        </w:rPr>
        <w:t>Quantifiable Measurement Standard:</w:t>
      </w:r>
    </w:p>
    <w:p w14:paraId="0E359355" w14:textId="77777777" w:rsidR="009E5045" w:rsidRDefault="009E5045" w:rsidP="009E5045">
      <w:pPr>
        <w:pStyle w:val="ListParagraph"/>
        <w:numPr>
          <w:ilvl w:val="1"/>
          <w:numId w:val="23"/>
        </w:numPr>
        <w:rPr>
          <w:rFonts w:ascii="Times New Roman" w:hAnsi="Times New Roman" w:cs="Times New Roman"/>
          <w:sz w:val="24"/>
          <w:szCs w:val="24"/>
        </w:rPr>
      </w:pPr>
      <w:r w:rsidRPr="003E5218">
        <w:rPr>
          <w:rFonts w:ascii="Times New Roman" w:hAnsi="Times New Roman" w:cs="Times New Roman"/>
          <w:sz w:val="24"/>
          <w:szCs w:val="24"/>
        </w:rPr>
        <w:t>BMR should be calculated in caloric units (cal).</w:t>
      </w:r>
    </w:p>
    <w:p w14:paraId="3861E511" w14:textId="77777777" w:rsidR="009E5045" w:rsidRDefault="009E5045" w:rsidP="009E5045">
      <w:pPr>
        <w:pStyle w:val="ListParagraph"/>
        <w:numPr>
          <w:ilvl w:val="1"/>
          <w:numId w:val="23"/>
        </w:numPr>
        <w:rPr>
          <w:rFonts w:ascii="Times New Roman" w:hAnsi="Times New Roman" w:cs="Times New Roman"/>
          <w:sz w:val="24"/>
          <w:szCs w:val="24"/>
        </w:rPr>
      </w:pPr>
      <w:r w:rsidRPr="00AE2F28">
        <w:rPr>
          <w:rFonts w:ascii="Times New Roman" w:hAnsi="Times New Roman" w:cs="Times New Roman"/>
          <w:sz w:val="24"/>
          <w:szCs w:val="24"/>
        </w:rPr>
        <w:t>Input values should be converted from Newtons (N) to kilograms (kg).</w:t>
      </w:r>
    </w:p>
    <w:p w14:paraId="1E9D9811" w14:textId="77777777" w:rsidR="009E5045" w:rsidRDefault="009E5045" w:rsidP="009E5045">
      <w:pPr>
        <w:pStyle w:val="ListParagraph"/>
        <w:numPr>
          <w:ilvl w:val="1"/>
          <w:numId w:val="23"/>
        </w:numPr>
        <w:rPr>
          <w:rFonts w:ascii="Times New Roman" w:hAnsi="Times New Roman" w:cs="Times New Roman"/>
          <w:sz w:val="24"/>
          <w:szCs w:val="24"/>
        </w:rPr>
      </w:pPr>
      <w:r w:rsidRPr="00AE2F28">
        <w:rPr>
          <w:rFonts w:ascii="Times New Roman" w:hAnsi="Times New Roman" w:cs="Times New Roman"/>
          <w:sz w:val="24"/>
          <w:szCs w:val="24"/>
        </w:rPr>
        <w:t>A separate calculation is performed using a database of caloric information.</w:t>
      </w:r>
    </w:p>
    <w:p w14:paraId="1EDF8451" w14:textId="77777777" w:rsidR="009E5045" w:rsidRDefault="009E5045" w:rsidP="009E5045">
      <w:pPr>
        <w:pStyle w:val="ListParagraph"/>
        <w:numPr>
          <w:ilvl w:val="1"/>
          <w:numId w:val="23"/>
        </w:numPr>
        <w:rPr>
          <w:rFonts w:ascii="Times New Roman" w:hAnsi="Times New Roman" w:cs="Times New Roman"/>
          <w:sz w:val="24"/>
          <w:szCs w:val="24"/>
        </w:rPr>
      </w:pPr>
      <w:r w:rsidRPr="00AE2F28">
        <w:rPr>
          <w:rFonts w:ascii="Times New Roman" w:hAnsi="Times New Roman" w:cs="Times New Roman"/>
          <w:sz w:val="24"/>
          <w:szCs w:val="24"/>
        </w:rPr>
        <w:t>The return value should be in kilograms.</w:t>
      </w:r>
    </w:p>
    <w:p w14:paraId="7FE3DD7B" w14:textId="77777777" w:rsidR="009E5045" w:rsidRPr="00AE2F28" w:rsidRDefault="009E5045" w:rsidP="009E5045">
      <w:pPr>
        <w:pStyle w:val="ListParagraph"/>
        <w:numPr>
          <w:ilvl w:val="0"/>
          <w:numId w:val="23"/>
        </w:numPr>
        <w:rPr>
          <w:rFonts w:ascii="Times New Roman" w:hAnsi="Times New Roman" w:cs="Times New Roman"/>
          <w:sz w:val="24"/>
          <w:szCs w:val="24"/>
        </w:rPr>
      </w:pPr>
      <w:r w:rsidRPr="00AE2F28">
        <w:rPr>
          <w:rFonts w:ascii="Times New Roman" w:hAnsi="Times New Roman" w:cs="Times New Roman"/>
          <w:sz w:val="24"/>
          <w:szCs w:val="24"/>
        </w:rPr>
        <w:t>Pass Criteria: The sum of the return values for three meals should equal the user's BMR in calories.</w:t>
      </w:r>
    </w:p>
    <w:p w14:paraId="63B4B184" w14:textId="77777777" w:rsidR="009E5045" w:rsidRPr="00D42E0C" w:rsidRDefault="009E5045" w:rsidP="009E5045">
      <w:pPr>
        <w:rPr>
          <w:rFonts w:ascii="Times New Roman" w:hAnsi="Times New Roman" w:cs="Times New Roman"/>
          <w:b/>
          <w:bCs/>
          <w:sz w:val="24"/>
          <w:szCs w:val="24"/>
        </w:rPr>
      </w:pPr>
      <w:r w:rsidRPr="00D42E0C">
        <w:rPr>
          <w:rFonts w:ascii="Times New Roman" w:hAnsi="Times New Roman" w:cs="Times New Roman"/>
          <w:b/>
          <w:bCs/>
          <w:sz w:val="24"/>
          <w:szCs w:val="24"/>
        </w:rPr>
        <w:t>Specification #4: The system’s notification system should use the max voltage from STM ≈ 5 V.</w:t>
      </w:r>
    </w:p>
    <w:p w14:paraId="260AFC48" w14:textId="77777777" w:rsidR="009E5045" w:rsidRDefault="009E5045" w:rsidP="009E5045">
      <w:pPr>
        <w:pStyle w:val="ListParagraph"/>
        <w:numPr>
          <w:ilvl w:val="0"/>
          <w:numId w:val="24"/>
        </w:numPr>
        <w:rPr>
          <w:rFonts w:ascii="Times New Roman" w:hAnsi="Times New Roman" w:cs="Times New Roman"/>
          <w:sz w:val="24"/>
          <w:szCs w:val="24"/>
        </w:rPr>
      </w:pPr>
      <w:r w:rsidRPr="000A516F">
        <w:rPr>
          <w:rFonts w:ascii="Times New Roman" w:hAnsi="Times New Roman" w:cs="Times New Roman"/>
          <w:sz w:val="24"/>
          <w:szCs w:val="24"/>
        </w:rPr>
        <w:t>Test Setup: Utilizing the finished product.</w:t>
      </w:r>
      <w:r>
        <w:rPr>
          <w:rFonts w:ascii="Times New Roman" w:hAnsi="Times New Roman" w:cs="Times New Roman"/>
          <w:sz w:val="24"/>
          <w:szCs w:val="24"/>
        </w:rPr>
        <w:t xml:space="preserve"> </w:t>
      </w:r>
    </w:p>
    <w:p w14:paraId="0E7D1C25" w14:textId="77777777" w:rsidR="009E5045" w:rsidRDefault="009E5045" w:rsidP="009E5045">
      <w:pPr>
        <w:pStyle w:val="ListParagraph"/>
        <w:numPr>
          <w:ilvl w:val="0"/>
          <w:numId w:val="24"/>
        </w:numPr>
        <w:rPr>
          <w:rFonts w:ascii="Times New Roman" w:hAnsi="Times New Roman" w:cs="Times New Roman"/>
          <w:sz w:val="24"/>
          <w:szCs w:val="24"/>
        </w:rPr>
      </w:pPr>
      <w:r w:rsidRPr="000A516F">
        <w:rPr>
          <w:rFonts w:ascii="Times New Roman" w:hAnsi="Times New Roman" w:cs="Times New Roman"/>
          <w:sz w:val="24"/>
          <w:szCs w:val="24"/>
        </w:rPr>
        <w:t>Environmental Parameters: Conducted in a room with the lights off.</w:t>
      </w:r>
    </w:p>
    <w:p w14:paraId="70AD5D94" w14:textId="77777777" w:rsidR="009E5045" w:rsidRDefault="009E5045" w:rsidP="009E5045">
      <w:pPr>
        <w:pStyle w:val="ListParagraph"/>
        <w:numPr>
          <w:ilvl w:val="0"/>
          <w:numId w:val="24"/>
        </w:numPr>
        <w:rPr>
          <w:rFonts w:ascii="Times New Roman" w:hAnsi="Times New Roman" w:cs="Times New Roman"/>
          <w:sz w:val="24"/>
          <w:szCs w:val="24"/>
        </w:rPr>
      </w:pPr>
      <w:r w:rsidRPr="000A516F">
        <w:rPr>
          <w:rFonts w:ascii="Times New Roman" w:hAnsi="Times New Roman" w:cs="Times New Roman"/>
          <w:sz w:val="24"/>
          <w:szCs w:val="24"/>
        </w:rPr>
        <w:t>Test Inputs: Measuring the voltage from the STM board.</w:t>
      </w:r>
    </w:p>
    <w:p w14:paraId="45EBE210" w14:textId="77777777" w:rsidR="009E5045" w:rsidRDefault="009E5045" w:rsidP="009E5045">
      <w:pPr>
        <w:pStyle w:val="ListParagraph"/>
        <w:numPr>
          <w:ilvl w:val="0"/>
          <w:numId w:val="24"/>
        </w:numPr>
        <w:rPr>
          <w:rFonts w:ascii="Times New Roman" w:hAnsi="Times New Roman" w:cs="Times New Roman"/>
          <w:sz w:val="24"/>
          <w:szCs w:val="24"/>
        </w:rPr>
      </w:pPr>
      <w:r w:rsidRPr="000A516F">
        <w:rPr>
          <w:rFonts w:ascii="Times New Roman" w:hAnsi="Times New Roman" w:cs="Times New Roman"/>
          <w:sz w:val="24"/>
          <w:szCs w:val="24"/>
        </w:rPr>
        <w:t>Quantifiable Measurement Standard: The LED should output its highest RGB values, measured in bits. This requires the maximum voltage supply from the STM board, measured in volts (V).</w:t>
      </w:r>
    </w:p>
    <w:p w14:paraId="054C5DDA" w14:textId="77777777" w:rsidR="009E5045" w:rsidRPr="000A516F" w:rsidRDefault="009E5045" w:rsidP="009E5045">
      <w:pPr>
        <w:pStyle w:val="ListParagraph"/>
        <w:numPr>
          <w:ilvl w:val="0"/>
          <w:numId w:val="24"/>
        </w:numPr>
        <w:rPr>
          <w:rFonts w:ascii="Times New Roman" w:hAnsi="Times New Roman" w:cs="Times New Roman"/>
          <w:sz w:val="24"/>
          <w:szCs w:val="24"/>
        </w:rPr>
      </w:pPr>
      <w:r w:rsidRPr="000A516F">
        <w:rPr>
          <w:rFonts w:ascii="Times New Roman" w:hAnsi="Times New Roman" w:cs="Times New Roman"/>
          <w:sz w:val="24"/>
          <w:szCs w:val="24"/>
        </w:rPr>
        <w:t>Pass Criteria: The voltage reading from the STM board should be approximately 5 V.</w:t>
      </w:r>
    </w:p>
    <w:p w14:paraId="5DB92619" w14:textId="6F5A8DBD" w:rsidR="009E5045" w:rsidRDefault="009E5045" w:rsidP="009E5045">
      <w:pPr>
        <w:rPr>
          <w:rFonts w:ascii="Times New Roman" w:hAnsi="Times New Roman" w:cs="Times New Roman"/>
          <w:b/>
          <w:bCs/>
          <w:sz w:val="24"/>
          <w:szCs w:val="24"/>
        </w:rPr>
      </w:pPr>
      <w:r w:rsidRPr="00A216B7">
        <w:rPr>
          <w:rFonts w:ascii="Times New Roman" w:hAnsi="Times New Roman" w:cs="Times New Roman"/>
          <w:b/>
          <w:bCs/>
          <w:sz w:val="24"/>
          <w:szCs w:val="24"/>
        </w:rPr>
        <w:lastRenderedPageBreak/>
        <w:t xml:space="preserve">Specification #5: The food scale should be </w:t>
      </w:r>
      <w:r w:rsidR="00E81833">
        <w:rPr>
          <w:rFonts w:ascii="Times New Roman" w:hAnsi="Times New Roman" w:cs="Times New Roman"/>
          <w:b/>
          <w:bCs/>
          <w:sz w:val="24"/>
          <w:szCs w:val="24"/>
        </w:rPr>
        <w:t>balancing</w:t>
      </w:r>
      <w:r>
        <w:rPr>
          <w:rFonts w:ascii="Times New Roman" w:hAnsi="Times New Roman" w:cs="Times New Roman"/>
          <w:b/>
          <w:bCs/>
          <w:sz w:val="24"/>
          <w:szCs w:val="24"/>
        </w:rPr>
        <w:t xml:space="preserve"> the average plate on top.</w:t>
      </w:r>
    </w:p>
    <w:p w14:paraId="22F765E0" w14:textId="77777777" w:rsidR="009E5045" w:rsidRDefault="009E5045" w:rsidP="009E5045">
      <w:pPr>
        <w:pStyle w:val="ListParagraph"/>
        <w:numPr>
          <w:ilvl w:val="0"/>
          <w:numId w:val="25"/>
        </w:numPr>
        <w:rPr>
          <w:rFonts w:ascii="Times New Roman" w:hAnsi="Times New Roman" w:cs="Times New Roman"/>
          <w:sz w:val="24"/>
          <w:szCs w:val="24"/>
        </w:rPr>
      </w:pPr>
      <w:r w:rsidRPr="00B8504D">
        <w:rPr>
          <w:rFonts w:ascii="Times New Roman" w:hAnsi="Times New Roman" w:cs="Times New Roman"/>
          <w:sz w:val="24"/>
          <w:szCs w:val="24"/>
        </w:rPr>
        <w:t>Test Setup: Involves the finished product and a plate.</w:t>
      </w:r>
    </w:p>
    <w:p w14:paraId="080BFF38" w14:textId="77777777" w:rsidR="009E5045" w:rsidRDefault="009E5045" w:rsidP="009E5045">
      <w:pPr>
        <w:pStyle w:val="ListParagraph"/>
        <w:numPr>
          <w:ilvl w:val="0"/>
          <w:numId w:val="25"/>
        </w:numPr>
        <w:rPr>
          <w:rFonts w:ascii="Times New Roman" w:hAnsi="Times New Roman" w:cs="Times New Roman"/>
          <w:sz w:val="24"/>
          <w:szCs w:val="24"/>
        </w:rPr>
      </w:pPr>
      <w:r w:rsidRPr="00B8504D">
        <w:rPr>
          <w:rFonts w:ascii="Times New Roman" w:hAnsi="Times New Roman" w:cs="Times New Roman"/>
          <w:sz w:val="24"/>
          <w:szCs w:val="24"/>
        </w:rPr>
        <w:t>Environmental Parameters: The dimensions of the computer and project area.</w:t>
      </w:r>
    </w:p>
    <w:p w14:paraId="4F4ACDB3" w14:textId="77777777" w:rsidR="009E5045" w:rsidRDefault="009E5045" w:rsidP="009E5045">
      <w:pPr>
        <w:pStyle w:val="ListParagraph"/>
        <w:numPr>
          <w:ilvl w:val="0"/>
          <w:numId w:val="25"/>
        </w:numPr>
        <w:rPr>
          <w:rFonts w:ascii="Times New Roman" w:hAnsi="Times New Roman" w:cs="Times New Roman"/>
          <w:sz w:val="24"/>
          <w:szCs w:val="24"/>
        </w:rPr>
      </w:pPr>
      <w:r w:rsidRPr="00B8504D">
        <w:rPr>
          <w:rFonts w:ascii="Times New Roman" w:hAnsi="Times New Roman" w:cs="Times New Roman"/>
          <w:sz w:val="24"/>
          <w:szCs w:val="24"/>
        </w:rPr>
        <w:t>Test Inputs: Placing the plate on the scale.</w:t>
      </w:r>
    </w:p>
    <w:p w14:paraId="03C23B60" w14:textId="77777777" w:rsidR="009E5045" w:rsidRDefault="009E5045" w:rsidP="009E5045">
      <w:pPr>
        <w:pStyle w:val="ListParagraph"/>
        <w:numPr>
          <w:ilvl w:val="0"/>
          <w:numId w:val="25"/>
        </w:numPr>
        <w:rPr>
          <w:rFonts w:ascii="Times New Roman" w:hAnsi="Times New Roman" w:cs="Times New Roman"/>
          <w:sz w:val="24"/>
          <w:szCs w:val="24"/>
        </w:rPr>
      </w:pPr>
      <w:r w:rsidRPr="00B8504D">
        <w:rPr>
          <w:rFonts w:ascii="Times New Roman" w:hAnsi="Times New Roman" w:cs="Times New Roman"/>
          <w:sz w:val="24"/>
          <w:szCs w:val="24"/>
        </w:rPr>
        <w:t>Quantifiable Measurement Standard: Matching the x, y, and z coordinates of the center of mass of the plate with those of the scale, measured in millimeters (mm).</w:t>
      </w:r>
    </w:p>
    <w:p w14:paraId="714FE549" w14:textId="139423D7" w:rsidR="00670D57" w:rsidRPr="00D93283" w:rsidRDefault="009E5045" w:rsidP="00D93283">
      <w:pPr>
        <w:pStyle w:val="ListParagraph"/>
        <w:numPr>
          <w:ilvl w:val="0"/>
          <w:numId w:val="25"/>
        </w:numPr>
        <w:rPr>
          <w:rFonts w:ascii="Times New Roman" w:hAnsi="Times New Roman" w:cs="Times New Roman"/>
          <w:sz w:val="24"/>
          <w:szCs w:val="24"/>
        </w:rPr>
      </w:pPr>
      <w:r w:rsidRPr="00B8504D">
        <w:rPr>
          <w:rFonts w:ascii="Times New Roman" w:hAnsi="Times New Roman" w:cs="Times New Roman"/>
          <w:sz w:val="24"/>
          <w:szCs w:val="24"/>
        </w:rPr>
        <w:t>Pass Criteria: The plate should balance perfectly on the scale</w:t>
      </w:r>
      <w:r w:rsidR="00D93283">
        <w:rPr>
          <w:rFonts w:ascii="Times New Roman" w:hAnsi="Times New Roman" w:cs="Times New Roman"/>
          <w:sz w:val="24"/>
          <w:szCs w:val="24"/>
        </w:rPr>
        <w:t>.</w:t>
      </w:r>
    </w:p>
    <w:p w14:paraId="18F47F43" w14:textId="77777777" w:rsidR="00A620FA" w:rsidRDefault="00A620FA" w:rsidP="00670D57">
      <w:pPr>
        <w:pStyle w:val="Heading1"/>
      </w:pPr>
    </w:p>
    <w:p w14:paraId="10A03E84" w14:textId="77777777" w:rsidR="004C6F7A" w:rsidRPr="004C6F7A" w:rsidRDefault="004C6F7A" w:rsidP="004C6F7A"/>
    <w:p w14:paraId="3DD99802" w14:textId="77777777" w:rsidR="00292228" w:rsidRDefault="00292228" w:rsidP="004C6F7A"/>
    <w:p w14:paraId="7F9512BB" w14:textId="77777777" w:rsidR="00292228" w:rsidRDefault="00292228" w:rsidP="004C6F7A"/>
    <w:p w14:paraId="39FB6BF9" w14:textId="77777777" w:rsidR="00292228" w:rsidRDefault="00292228" w:rsidP="004C6F7A"/>
    <w:p w14:paraId="6983084D" w14:textId="77777777" w:rsidR="00292228" w:rsidRDefault="00292228" w:rsidP="004C6F7A"/>
    <w:p w14:paraId="24993624" w14:textId="77777777" w:rsidR="00292228" w:rsidRDefault="00292228" w:rsidP="004C6F7A"/>
    <w:p w14:paraId="47D50490" w14:textId="77777777" w:rsidR="00292228" w:rsidRDefault="00292228" w:rsidP="004C6F7A"/>
    <w:p w14:paraId="386A8BDC" w14:textId="77777777" w:rsidR="00292228" w:rsidRDefault="00292228" w:rsidP="004C6F7A"/>
    <w:p w14:paraId="6F15B1CA" w14:textId="77777777" w:rsidR="00292228" w:rsidRDefault="00292228" w:rsidP="004C6F7A"/>
    <w:p w14:paraId="2CEBC2FD" w14:textId="77777777" w:rsidR="00292228" w:rsidRDefault="00292228" w:rsidP="004C6F7A"/>
    <w:p w14:paraId="13134C44" w14:textId="77777777" w:rsidR="00292228" w:rsidRDefault="00292228" w:rsidP="004C6F7A"/>
    <w:p w14:paraId="47D51B7C" w14:textId="77777777" w:rsidR="00292228" w:rsidRDefault="00292228" w:rsidP="004C6F7A"/>
    <w:p w14:paraId="7E23D6AC" w14:textId="77777777" w:rsidR="00292228" w:rsidRDefault="00292228" w:rsidP="004C6F7A"/>
    <w:p w14:paraId="601BC434" w14:textId="77777777" w:rsidR="00292228" w:rsidRDefault="00292228" w:rsidP="004C6F7A"/>
    <w:p w14:paraId="3680CD14" w14:textId="77777777" w:rsidR="00292228" w:rsidRDefault="00292228" w:rsidP="004C6F7A"/>
    <w:p w14:paraId="1B863565" w14:textId="77777777" w:rsidR="00292228" w:rsidRDefault="00292228" w:rsidP="004C6F7A"/>
    <w:p w14:paraId="5329B625" w14:textId="77777777" w:rsidR="00292228" w:rsidRDefault="00292228" w:rsidP="004C6F7A"/>
    <w:p w14:paraId="0E270438" w14:textId="77777777" w:rsidR="00292228" w:rsidRDefault="00292228" w:rsidP="004C6F7A"/>
    <w:p w14:paraId="36B93EBB" w14:textId="1C5547F0" w:rsidR="00292228" w:rsidRDefault="00292228" w:rsidP="004C6F7A"/>
    <w:p w14:paraId="64DF905D" w14:textId="77777777" w:rsidR="00292228" w:rsidRDefault="00292228" w:rsidP="004C6F7A"/>
    <w:p w14:paraId="227353EC" w14:textId="77777777" w:rsidR="00292228" w:rsidRDefault="00292228" w:rsidP="004C6F7A"/>
    <w:p w14:paraId="701A4EC0" w14:textId="77777777" w:rsidR="00292228" w:rsidRPr="004C6F7A" w:rsidRDefault="00292228" w:rsidP="004C6F7A"/>
    <w:p w14:paraId="7D3E3F68" w14:textId="74667070" w:rsidR="007D634B" w:rsidRPr="00670D57" w:rsidRDefault="007D634B" w:rsidP="00670D57">
      <w:pPr>
        <w:pStyle w:val="Heading1"/>
      </w:pPr>
      <w:r w:rsidRPr="00670D57">
        <w:lastRenderedPageBreak/>
        <w:t>Bibliography</w:t>
      </w:r>
    </w:p>
    <w:p w14:paraId="7E31EBFF" w14:textId="1C0A4854" w:rsidR="007D634B" w:rsidRPr="00B94680" w:rsidRDefault="007D634B" w:rsidP="007D634B">
      <w:pPr>
        <w:rPr>
          <w:rFonts w:ascii="Times New Roman" w:hAnsi="Times New Roman" w:cs="Times New Roman"/>
          <w:sz w:val="24"/>
          <w:szCs w:val="24"/>
        </w:rPr>
      </w:pPr>
      <w:r w:rsidRPr="00B94680">
        <w:rPr>
          <w:rFonts w:ascii="Times New Roman" w:hAnsi="Times New Roman" w:cs="Times New Roman"/>
          <w:sz w:val="24"/>
          <w:szCs w:val="24"/>
        </w:rPr>
        <w:t xml:space="preserve">[1] University of Waterloo, “Student Headcounts | Institutional Analysis &amp; Planning,” </w:t>
      </w:r>
      <w:r w:rsidRPr="00B94680">
        <w:rPr>
          <w:rFonts w:ascii="Times New Roman" w:hAnsi="Times New Roman" w:cs="Times New Roman"/>
          <w:i/>
          <w:iCs/>
          <w:sz w:val="24"/>
          <w:szCs w:val="24"/>
        </w:rPr>
        <w:t>Institutional Analysis &amp; Planning</w:t>
      </w:r>
      <w:r w:rsidRPr="00B94680">
        <w:rPr>
          <w:rFonts w:ascii="Times New Roman" w:hAnsi="Times New Roman" w:cs="Times New Roman"/>
          <w:sz w:val="24"/>
          <w:szCs w:val="24"/>
        </w:rPr>
        <w:t xml:space="preserve">, Mar. 11, 2019. </w:t>
      </w:r>
      <w:hyperlink r:id="rId16" w:history="1">
        <w:r w:rsidRPr="00B94680">
          <w:rPr>
            <w:rStyle w:val="Hyperlink"/>
            <w:rFonts w:ascii="Times New Roman" w:hAnsi="Times New Roman" w:cs="Times New Roman"/>
            <w:sz w:val="24"/>
            <w:szCs w:val="24"/>
          </w:rPr>
          <w:t>https://uwaterloo.ca/institutional-analysis-planning/university-data-and-statistics/student-data/student-headcounts</w:t>
        </w:r>
      </w:hyperlink>
      <w:r w:rsidRPr="00B94680">
        <w:rPr>
          <w:rFonts w:ascii="Times New Roman" w:hAnsi="Times New Roman" w:cs="Times New Roman"/>
          <w:sz w:val="24"/>
          <w:szCs w:val="24"/>
        </w:rPr>
        <w:t xml:space="preserve"> </w:t>
      </w:r>
    </w:p>
    <w:p w14:paraId="5C090470" w14:textId="7C386689" w:rsidR="007D634B" w:rsidRPr="00B94680" w:rsidRDefault="007D634B" w:rsidP="007D634B">
      <w:pPr>
        <w:rPr>
          <w:rFonts w:ascii="Times New Roman" w:hAnsi="Times New Roman" w:cs="Times New Roman"/>
          <w:sz w:val="24"/>
          <w:szCs w:val="24"/>
        </w:rPr>
      </w:pPr>
      <w:r w:rsidRPr="00B94680">
        <w:rPr>
          <w:rFonts w:ascii="Times New Roman" w:hAnsi="Times New Roman" w:cs="Times New Roman"/>
          <w:sz w:val="24"/>
          <w:szCs w:val="24"/>
        </w:rPr>
        <w:t>[2]</w:t>
      </w:r>
      <w:r w:rsidR="009E5045">
        <w:rPr>
          <w:rFonts w:ascii="Times New Roman" w:hAnsi="Times New Roman" w:cs="Times New Roman"/>
          <w:sz w:val="24"/>
          <w:szCs w:val="24"/>
        </w:rPr>
        <w:t xml:space="preserve"> </w:t>
      </w:r>
      <w:r w:rsidRPr="00B94680">
        <w:rPr>
          <w:rFonts w:ascii="Times New Roman" w:hAnsi="Times New Roman" w:cs="Times New Roman"/>
          <w:sz w:val="24"/>
          <w:szCs w:val="24"/>
        </w:rPr>
        <w:t xml:space="preserve">N. L. Mihalopoulos, P. Auinger, and J. D. Klein, “The Freshman 15: Is it Real?,” </w:t>
      </w:r>
      <w:r w:rsidRPr="00B94680">
        <w:rPr>
          <w:rFonts w:ascii="Times New Roman" w:hAnsi="Times New Roman" w:cs="Times New Roman"/>
          <w:i/>
          <w:iCs/>
          <w:sz w:val="24"/>
          <w:szCs w:val="24"/>
        </w:rPr>
        <w:t>Journal of American College Health</w:t>
      </w:r>
      <w:r w:rsidRPr="00B94680">
        <w:rPr>
          <w:rFonts w:ascii="Times New Roman" w:hAnsi="Times New Roman" w:cs="Times New Roman"/>
          <w:sz w:val="24"/>
          <w:szCs w:val="24"/>
        </w:rPr>
        <w:t xml:space="preserve">, vol. 56, no. 5, pp. 531–534, Mar. 2008, doi: </w:t>
      </w:r>
      <w:hyperlink r:id="rId17" w:history="1">
        <w:r w:rsidRPr="00B94680">
          <w:rPr>
            <w:rStyle w:val="Hyperlink"/>
            <w:rFonts w:ascii="Times New Roman" w:hAnsi="Times New Roman" w:cs="Times New Roman"/>
            <w:sz w:val="24"/>
            <w:szCs w:val="24"/>
          </w:rPr>
          <w:t>https://doi.org/10.3200/jach.56.5.531-534</w:t>
        </w:r>
      </w:hyperlink>
      <w:r w:rsidRPr="00B94680">
        <w:rPr>
          <w:rFonts w:ascii="Times New Roman" w:hAnsi="Times New Roman" w:cs="Times New Roman"/>
          <w:sz w:val="24"/>
          <w:szCs w:val="24"/>
        </w:rPr>
        <w:t xml:space="preserve">. </w:t>
      </w:r>
    </w:p>
    <w:p w14:paraId="46237ABC" w14:textId="00538812" w:rsidR="007D634B" w:rsidRPr="00B94680" w:rsidRDefault="007D634B" w:rsidP="007D634B">
      <w:pPr>
        <w:rPr>
          <w:rFonts w:ascii="Times New Roman" w:hAnsi="Times New Roman" w:cs="Times New Roman"/>
          <w:sz w:val="24"/>
          <w:szCs w:val="24"/>
        </w:rPr>
      </w:pPr>
      <w:r w:rsidRPr="00B94680">
        <w:rPr>
          <w:rFonts w:ascii="Times New Roman" w:hAnsi="Times New Roman" w:cs="Times New Roman"/>
          <w:sz w:val="24"/>
          <w:szCs w:val="24"/>
        </w:rPr>
        <w:t xml:space="preserve">[3] “Can where you move impact future weight gain?,” </w:t>
      </w:r>
      <w:r w:rsidRPr="00B94680">
        <w:rPr>
          <w:rFonts w:ascii="Times New Roman" w:hAnsi="Times New Roman" w:cs="Times New Roman"/>
          <w:i/>
          <w:iCs/>
          <w:sz w:val="24"/>
          <w:szCs w:val="24"/>
        </w:rPr>
        <w:t>www.kpwashingtonresearch.org</w:t>
      </w:r>
      <w:r w:rsidRPr="00B94680">
        <w:rPr>
          <w:rFonts w:ascii="Times New Roman" w:hAnsi="Times New Roman" w:cs="Times New Roman"/>
          <w:sz w:val="24"/>
          <w:szCs w:val="24"/>
        </w:rPr>
        <w:t xml:space="preserve">. </w:t>
      </w:r>
      <w:hyperlink r:id="rId18" w:history="1">
        <w:r w:rsidRPr="00B94680">
          <w:rPr>
            <w:rStyle w:val="Hyperlink"/>
            <w:rFonts w:ascii="Times New Roman" w:hAnsi="Times New Roman" w:cs="Times New Roman"/>
            <w:sz w:val="24"/>
            <w:szCs w:val="24"/>
          </w:rPr>
          <w:t>https://www.kpwashingtonresearch.org/news-and-events/recent-news/news-2022/can-where-you-move-impact-future-weight-gain</w:t>
        </w:r>
      </w:hyperlink>
      <w:r w:rsidRPr="00B94680">
        <w:rPr>
          <w:rFonts w:ascii="Times New Roman" w:hAnsi="Times New Roman" w:cs="Times New Roman"/>
          <w:sz w:val="24"/>
          <w:szCs w:val="24"/>
        </w:rPr>
        <w:t xml:space="preserve"> (accessed Oct. 20, 2023).</w:t>
      </w:r>
    </w:p>
    <w:p w14:paraId="59905F76" w14:textId="2EDFA12C" w:rsidR="007D634B" w:rsidRPr="00B94680" w:rsidRDefault="007D634B" w:rsidP="007D634B">
      <w:pPr>
        <w:rPr>
          <w:rFonts w:ascii="Times New Roman" w:hAnsi="Times New Roman" w:cs="Times New Roman"/>
          <w:sz w:val="24"/>
          <w:szCs w:val="24"/>
        </w:rPr>
      </w:pPr>
      <w:r w:rsidRPr="00B94680">
        <w:rPr>
          <w:rFonts w:ascii="Times New Roman" w:hAnsi="Times New Roman" w:cs="Times New Roman"/>
          <w:sz w:val="24"/>
          <w:szCs w:val="24"/>
        </w:rPr>
        <w:t xml:space="preserve">[4] dv276, “Evidence Brief 8: Financial hardships, diet &amp; obesity,” </w:t>
      </w:r>
      <w:r w:rsidRPr="00B94680">
        <w:rPr>
          <w:rFonts w:ascii="Times New Roman" w:hAnsi="Times New Roman" w:cs="Times New Roman"/>
          <w:i/>
          <w:iCs/>
          <w:sz w:val="24"/>
          <w:szCs w:val="24"/>
        </w:rPr>
        <w:t>Communicating Diet and Activity Research</w:t>
      </w:r>
      <w:r w:rsidRPr="00B94680">
        <w:rPr>
          <w:rFonts w:ascii="Times New Roman" w:hAnsi="Times New Roman" w:cs="Times New Roman"/>
          <w:sz w:val="24"/>
          <w:szCs w:val="24"/>
        </w:rPr>
        <w:t xml:space="preserve">. </w:t>
      </w:r>
      <w:hyperlink r:id="rId19" w:anchor=":~:text=Whilst%20those%20with%20greater%20hardships" w:history="1">
        <w:r w:rsidRPr="00B94680">
          <w:rPr>
            <w:rStyle w:val="Hyperlink"/>
            <w:rFonts w:ascii="Times New Roman" w:hAnsi="Times New Roman" w:cs="Times New Roman"/>
            <w:sz w:val="24"/>
            <w:szCs w:val="24"/>
          </w:rPr>
          <w:t>https://www.cedar.iph.cam.ac.uk/resources/evidence/eb8-financial-hardships-diet-obesity/#:~:text=Whilst%20those%20with%20greater%20hardships</w:t>
        </w:r>
      </w:hyperlink>
      <w:r w:rsidRPr="00B94680">
        <w:rPr>
          <w:rFonts w:ascii="Times New Roman" w:hAnsi="Times New Roman" w:cs="Times New Roman"/>
          <w:sz w:val="24"/>
          <w:szCs w:val="24"/>
        </w:rPr>
        <w:t xml:space="preserve"> </w:t>
      </w:r>
    </w:p>
    <w:p w14:paraId="4A3CEA46" w14:textId="60FF6418" w:rsidR="007D634B" w:rsidRPr="00B94680" w:rsidRDefault="007D634B" w:rsidP="007D634B">
      <w:pPr>
        <w:rPr>
          <w:rFonts w:ascii="Times New Roman" w:hAnsi="Times New Roman" w:cs="Times New Roman"/>
          <w:sz w:val="24"/>
          <w:szCs w:val="24"/>
        </w:rPr>
      </w:pPr>
      <w:r w:rsidRPr="00B94680">
        <w:rPr>
          <w:rFonts w:ascii="Times New Roman" w:hAnsi="Times New Roman" w:cs="Times New Roman"/>
          <w:sz w:val="24"/>
          <w:szCs w:val="24"/>
        </w:rPr>
        <w:t xml:space="preserve">[5] C. Lemon and A. Del Arco, “Intermittent social stress produces different short- and long-term effects on effort-based reward-seeking behavior,” </w:t>
      </w:r>
      <w:r w:rsidRPr="00B94680">
        <w:rPr>
          <w:rFonts w:ascii="Times New Roman" w:hAnsi="Times New Roman" w:cs="Times New Roman"/>
          <w:i/>
          <w:iCs/>
          <w:sz w:val="24"/>
          <w:szCs w:val="24"/>
        </w:rPr>
        <w:t>Behavioural Brain Research</w:t>
      </w:r>
      <w:r w:rsidRPr="00B94680">
        <w:rPr>
          <w:rFonts w:ascii="Times New Roman" w:hAnsi="Times New Roman" w:cs="Times New Roman"/>
          <w:sz w:val="24"/>
          <w:szCs w:val="24"/>
        </w:rPr>
        <w:t xml:space="preserve">, vol. 417, p. 113613, Jan. 2022, doi: </w:t>
      </w:r>
      <w:hyperlink r:id="rId20" w:history="1">
        <w:r w:rsidRPr="00B94680">
          <w:rPr>
            <w:rStyle w:val="Hyperlink"/>
            <w:rFonts w:ascii="Times New Roman" w:hAnsi="Times New Roman" w:cs="Times New Roman"/>
            <w:sz w:val="24"/>
            <w:szCs w:val="24"/>
          </w:rPr>
          <w:t>https://doi.org/10.1016/j.bbr.2021.113613</w:t>
        </w:r>
      </w:hyperlink>
      <w:r w:rsidRPr="00B94680">
        <w:rPr>
          <w:rFonts w:ascii="Times New Roman" w:hAnsi="Times New Roman" w:cs="Times New Roman"/>
          <w:sz w:val="24"/>
          <w:szCs w:val="24"/>
        </w:rPr>
        <w:t xml:space="preserve">. </w:t>
      </w:r>
    </w:p>
    <w:p w14:paraId="43C949F4" w14:textId="5F4507CB" w:rsidR="007D634B" w:rsidRPr="00B94680" w:rsidRDefault="007D634B" w:rsidP="007D634B">
      <w:pPr>
        <w:rPr>
          <w:rFonts w:ascii="Times New Roman" w:hAnsi="Times New Roman" w:cs="Times New Roman"/>
          <w:sz w:val="24"/>
          <w:szCs w:val="24"/>
        </w:rPr>
      </w:pPr>
      <w:r w:rsidRPr="00B94680">
        <w:rPr>
          <w:rFonts w:ascii="Times New Roman" w:hAnsi="Times New Roman" w:cs="Times New Roman"/>
          <w:sz w:val="24"/>
          <w:szCs w:val="24"/>
        </w:rPr>
        <w:t xml:space="preserve">[6] “Stress and Health,” </w:t>
      </w:r>
      <w:r w:rsidRPr="00B94680">
        <w:rPr>
          <w:rFonts w:ascii="Times New Roman" w:hAnsi="Times New Roman" w:cs="Times New Roman"/>
          <w:i/>
          <w:iCs/>
          <w:sz w:val="24"/>
          <w:szCs w:val="24"/>
        </w:rPr>
        <w:t>The Nutrition Source</w:t>
      </w:r>
      <w:r w:rsidRPr="00B94680">
        <w:rPr>
          <w:rFonts w:ascii="Times New Roman" w:hAnsi="Times New Roman" w:cs="Times New Roman"/>
          <w:sz w:val="24"/>
          <w:szCs w:val="24"/>
        </w:rPr>
        <w:t xml:space="preserve">, Oct. 05, 2020. </w:t>
      </w:r>
      <w:hyperlink r:id="rId21" w:anchor=":~:text=%5B2%5D%20Stress%20also%20creates%20a" w:history="1">
        <w:r w:rsidRPr="00B94680">
          <w:rPr>
            <w:rStyle w:val="Hyperlink"/>
            <w:rFonts w:ascii="Times New Roman" w:hAnsi="Times New Roman" w:cs="Times New Roman"/>
            <w:sz w:val="24"/>
            <w:szCs w:val="24"/>
          </w:rPr>
          <w:t>https://www.hsph.harvard.edu/nutritionsource/stress-and-health/#:~:text=%5B2%5D%20Stress%20also%20creates%20a</w:t>
        </w:r>
      </w:hyperlink>
      <w:r w:rsidRPr="00B94680">
        <w:rPr>
          <w:rFonts w:ascii="Times New Roman" w:hAnsi="Times New Roman" w:cs="Times New Roman"/>
          <w:sz w:val="24"/>
          <w:szCs w:val="24"/>
        </w:rPr>
        <w:t xml:space="preserve"> </w:t>
      </w:r>
    </w:p>
    <w:p w14:paraId="1A2BD0F9" w14:textId="6F37A7C4" w:rsidR="007D634B" w:rsidRPr="00B94680" w:rsidRDefault="007D634B" w:rsidP="007D634B">
      <w:pPr>
        <w:rPr>
          <w:rFonts w:ascii="Times New Roman" w:hAnsi="Times New Roman" w:cs="Times New Roman"/>
          <w:sz w:val="24"/>
          <w:szCs w:val="24"/>
        </w:rPr>
      </w:pPr>
      <w:r w:rsidRPr="00B94680">
        <w:rPr>
          <w:rFonts w:ascii="Times New Roman" w:hAnsi="Times New Roman" w:cs="Times New Roman"/>
          <w:sz w:val="24"/>
          <w:szCs w:val="24"/>
        </w:rPr>
        <w:t xml:space="preserve">[7] MyFitnessPal, “MyFitnessPal | MyFitnessPal.com,” </w:t>
      </w:r>
      <w:r w:rsidRPr="00B94680">
        <w:rPr>
          <w:rFonts w:ascii="Times New Roman" w:hAnsi="Times New Roman" w:cs="Times New Roman"/>
          <w:i/>
          <w:iCs/>
          <w:sz w:val="24"/>
          <w:szCs w:val="24"/>
        </w:rPr>
        <w:t>Myfitnesspal.com</w:t>
      </w:r>
      <w:r w:rsidRPr="00B94680">
        <w:rPr>
          <w:rFonts w:ascii="Times New Roman" w:hAnsi="Times New Roman" w:cs="Times New Roman"/>
          <w:sz w:val="24"/>
          <w:szCs w:val="24"/>
        </w:rPr>
        <w:t xml:space="preserve">, 2022. </w:t>
      </w:r>
      <w:hyperlink r:id="rId22" w:history="1">
        <w:r w:rsidRPr="00B94680">
          <w:rPr>
            <w:rStyle w:val="Hyperlink"/>
            <w:rFonts w:ascii="Times New Roman" w:hAnsi="Times New Roman" w:cs="Times New Roman"/>
            <w:sz w:val="24"/>
            <w:szCs w:val="24"/>
          </w:rPr>
          <w:t>https://www.myfitnesspal.com/</w:t>
        </w:r>
      </w:hyperlink>
      <w:r w:rsidRPr="00B94680">
        <w:rPr>
          <w:rFonts w:ascii="Times New Roman" w:hAnsi="Times New Roman" w:cs="Times New Roman"/>
          <w:sz w:val="24"/>
          <w:szCs w:val="24"/>
        </w:rPr>
        <w:t xml:space="preserve"> </w:t>
      </w:r>
    </w:p>
    <w:p w14:paraId="01254293" w14:textId="3852ECA0" w:rsidR="007D634B" w:rsidRPr="00B94680" w:rsidRDefault="007D634B" w:rsidP="007D634B">
      <w:pPr>
        <w:rPr>
          <w:rFonts w:ascii="Times New Roman" w:hAnsi="Times New Roman" w:cs="Times New Roman"/>
          <w:sz w:val="24"/>
          <w:szCs w:val="24"/>
        </w:rPr>
      </w:pPr>
      <w:r w:rsidRPr="00B94680">
        <w:rPr>
          <w:rFonts w:ascii="Times New Roman" w:hAnsi="Times New Roman" w:cs="Times New Roman"/>
          <w:sz w:val="24"/>
          <w:szCs w:val="24"/>
        </w:rPr>
        <w:t xml:space="preserve">[8] “Nutrition,” </w:t>
      </w:r>
      <w:r w:rsidRPr="00B94680">
        <w:rPr>
          <w:rFonts w:ascii="Times New Roman" w:hAnsi="Times New Roman" w:cs="Times New Roman"/>
          <w:i/>
          <w:iCs/>
          <w:sz w:val="24"/>
          <w:szCs w:val="24"/>
        </w:rPr>
        <w:t>UW Food Services</w:t>
      </w:r>
      <w:r w:rsidRPr="00B94680">
        <w:rPr>
          <w:rFonts w:ascii="Times New Roman" w:hAnsi="Times New Roman" w:cs="Times New Roman"/>
          <w:sz w:val="24"/>
          <w:szCs w:val="24"/>
        </w:rPr>
        <w:t xml:space="preserve">, Apr. 05, 2019. </w:t>
      </w:r>
      <w:hyperlink r:id="rId23" w:history="1">
        <w:r w:rsidRPr="00B94680">
          <w:rPr>
            <w:rStyle w:val="Hyperlink"/>
            <w:rFonts w:ascii="Times New Roman" w:hAnsi="Times New Roman" w:cs="Times New Roman"/>
            <w:sz w:val="24"/>
            <w:szCs w:val="24"/>
          </w:rPr>
          <w:t>https://uwaterloo.ca/food-services/nutrition-0</w:t>
        </w:r>
      </w:hyperlink>
      <w:r w:rsidRPr="00B94680">
        <w:rPr>
          <w:rFonts w:ascii="Times New Roman" w:hAnsi="Times New Roman" w:cs="Times New Roman"/>
          <w:sz w:val="24"/>
          <w:szCs w:val="24"/>
        </w:rPr>
        <w:t xml:space="preserve"> </w:t>
      </w:r>
    </w:p>
    <w:p w14:paraId="4266244D" w14:textId="220E12E5" w:rsidR="007D634B" w:rsidRPr="00B94680" w:rsidRDefault="007D634B" w:rsidP="007D634B">
      <w:pPr>
        <w:rPr>
          <w:rFonts w:ascii="Times New Roman" w:hAnsi="Times New Roman" w:cs="Times New Roman"/>
          <w:sz w:val="24"/>
          <w:szCs w:val="24"/>
        </w:rPr>
      </w:pPr>
      <w:r w:rsidRPr="00B94680">
        <w:rPr>
          <w:rFonts w:ascii="Times New Roman" w:hAnsi="Times New Roman" w:cs="Times New Roman"/>
          <w:sz w:val="24"/>
          <w:szCs w:val="24"/>
        </w:rPr>
        <w:t xml:space="preserve">[9] “Guide to healthy eating,” </w:t>
      </w:r>
      <w:r w:rsidRPr="00B94680">
        <w:rPr>
          <w:rFonts w:ascii="Times New Roman" w:hAnsi="Times New Roman" w:cs="Times New Roman"/>
          <w:i/>
          <w:iCs/>
          <w:sz w:val="24"/>
          <w:szCs w:val="24"/>
        </w:rPr>
        <w:t>Campus Wellness</w:t>
      </w:r>
      <w:r w:rsidRPr="00B94680">
        <w:rPr>
          <w:rFonts w:ascii="Times New Roman" w:hAnsi="Times New Roman" w:cs="Times New Roman"/>
          <w:sz w:val="24"/>
          <w:szCs w:val="24"/>
        </w:rPr>
        <w:t xml:space="preserve">, Aug. 14, 2012. </w:t>
      </w:r>
      <w:hyperlink r:id="rId24" w:history="1">
        <w:r w:rsidRPr="00B94680">
          <w:rPr>
            <w:rStyle w:val="Hyperlink"/>
            <w:rFonts w:ascii="Times New Roman" w:hAnsi="Times New Roman" w:cs="Times New Roman"/>
            <w:sz w:val="24"/>
            <w:szCs w:val="24"/>
          </w:rPr>
          <w:t>https://uwaterloo.ca/campus-wellness/nutrition-articles/guide-healthy-eating</w:t>
        </w:r>
      </w:hyperlink>
      <w:r w:rsidRPr="00B94680">
        <w:rPr>
          <w:rFonts w:ascii="Times New Roman" w:hAnsi="Times New Roman" w:cs="Times New Roman"/>
          <w:sz w:val="24"/>
          <w:szCs w:val="24"/>
        </w:rPr>
        <w:t xml:space="preserve"> </w:t>
      </w:r>
    </w:p>
    <w:p w14:paraId="7A3C5436" w14:textId="23E8AD60" w:rsidR="007D634B" w:rsidRPr="00B94680" w:rsidRDefault="007D634B" w:rsidP="007D634B">
      <w:pPr>
        <w:rPr>
          <w:rFonts w:ascii="Times New Roman" w:hAnsi="Times New Roman" w:cs="Times New Roman"/>
          <w:sz w:val="24"/>
          <w:szCs w:val="24"/>
        </w:rPr>
      </w:pPr>
      <w:r w:rsidRPr="00B94680">
        <w:rPr>
          <w:rFonts w:ascii="Times New Roman" w:hAnsi="Times New Roman" w:cs="Times New Roman"/>
          <w:sz w:val="24"/>
          <w:szCs w:val="24"/>
        </w:rPr>
        <w:t xml:space="preserve">[10] “How Accurate Should My Scale Be?,” </w:t>
      </w:r>
      <w:r w:rsidRPr="00B94680">
        <w:rPr>
          <w:rFonts w:ascii="Times New Roman" w:hAnsi="Times New Roman" w:cs="Times New Roman"/>
          <w:i/>
          <w:iCs/>
          <w:sz w:val="24"/>
          <w:szCs w:val="24"/>
        </w:rPr>
        <w:t>Truweigh</w:t>
      </w:r>
      <w:r w:rsidRPr="00B94680">
        <w:rPr>
          <w:rFonts w:ascii="Times New Roman" w:hAnsi="Times New Roman" w:cs="Times New Roman"/>
          <w:sz w:val="24"/>
          <w:szCs w:val="24"/>
        </w:rPr>
        <w:t xml:space="preserve">. </w:t>
      </w:r>
      <w:hyperlink r:id="rId25" w:history="1">
        <w:r w:rsidRPr="00B94680">
          <w:rPr>
            <w:rStyle w:val="Hyperlink"/>
            <w:rFonts w:ascii="Times New Roman" w:hAnsi="Times New Roman" w:cs="Times New Roman"/>
            <w:sz w:val="24"/>
            <w:szCs w:val="24"/>
          </w:rPr>
          <w:t>https://www.truweigh.com/blogs/news/how-accurate-should-my-scale-be</w:t>
        </w:r>
      </w:hyperlink>
      <w:r w:rsidRPr="00B94680">
        <w:rPr>
          <w:rFonts w:ascii="Times New Roman" w:hAnsi="Times New Roman" w:cs="Times New Roman"/>
          <w:sz w:val="24"/>
          <w:szCs w:val="24"/>
        </w:rPr>
        <w:t xml:space="preserve"> </w:t>
      </w:r>
    </w:p>
    <w:p w14:paraId="445C451F" w14:textId="0FD8EBBF" w:rsidR="007D634B" w:rsidRPr="00B94680" w:rsidRDefault="007D634B" w:rsidP="007D634B">
      <w:pPr>
        <w:rPr>
          <w:rFonts w:ascii="Times New Roman" w:hAnsi="Times New Roman" w:cs="Times New Roman"/>
          <w:sz w:val="24"/>
          <w:szCs w:val="24"/>
        </w:rPr>
      </w:pPr>
      <w:r w:rsidRPr="00B94680">
        <w:rPr>
          <w:rFonts w:ascii="Times New Roman" w:hAnsi="Times New Roman" w:cs="Times New Roman"/>
          <w:sz w:val="24"/>
          <w:szCs w:val="24"/>
        </w:rPr>
        <w:t xml:space="preserve">[11] L. Bruton, “User interface guidelines: 10 essential rules to follow - UX Design Institute,” </w:t>
      </w:r>
      <w:r w:rsidRPr="00B94680">
        <w:rPr>
          <w:rFonts w:ascii="Times New Roman" w:hAnsi="Times New Roman" w:cs="Times New Roman"/>
          <w:i/>
          <w:iCs/>
          <w:sz w:val="24"/>
          <w:szCs w:val="24"/>
        </w:rPr>
        <w:t>www.uxdesigninstitute.com</w:t>
      </w:r>
      <w:r w:rsidRPr="00B94680">
        <w:rPr>
          <w:rFonts w:ascii="Times New Roman" w:hAnsi="Times New Roman" w:cs="Times New Roman"/>
          <w:sz w:val="24"/>
          <w:szCs w:val="24"/>
        </w:rPr>
        <w:t xml:space="preserve">, Jul. 27, 2022. </w:t>
      </w:r>
      <w:hyperlink r:id="rId26" w:history="1">
        <w:r w:rsidRPr="00B94680">
          <w:rPr>
            <w:rStyle w:val="Hyperlink"/>
            <w:rFonts w:ascii="Times New Roman" w:hAnsi="Times New Roman" w:cs="Times New Roman"/>
            <w:sz w:val="24"/>
            <w:szCs w:val="24"/>
          </w:rPr>
          <w:t>https://www.uxdesigninstitute.com/blog/10-user-interface-guidelines/</w:t>
        </w:r>
      </w:hyperlink>
      <w:r w:rsidRPr="00B94680">
        <w:rPr>
          <w:rFonts w:ascii="Times New Roman" w:hAnsi="Times New Roman" w:cs="Times New Roman"/>
          <w:sz w:val="24"/>
          <w:szCs w:val="24"/>
        </w:rPr>
        <w:t xml:space="preserve"> </w:t>
      </w:r>
    </w:p>
    <w:p w14:paraId="4D86DFB0" w14:textId="6A75BB8C" w:rsidR="007D634B" w:rsidRPr="00B94680" w:rsidRDefault="007D634B" w:rsidP="007D634B">
      <w:pPr>
        <w:rPr>
          <w:rFonts w:ascii="Times New Roman" w:hAnsi="Times New Roman" w:cs="Times New Roman"/>
          <w:sz w:val="24"/>
          <w:szCs w:val="24"/>
        </w:rPr>
      </w:pPr>
      <w:r w:rsidRPr="00B94680">
        <w:rPr>
          <w:rFonts w:ascii="Times New Roman" w:hAnsi="Times New Roman" w:cs="Times New Roman"/>
          <w:sz w:val="24"/>
          <w:szCs w:val="24"/>
        </w:rPr>
        <w:t xml:space="preserve">[12] D. Barbagallo, “How To Make A Health &amp; Fitness App More Engaging - Dominique Barbagallo - Medium,” </w:t>
      </w:r>
      <w:r w:rsidRPr="00B94680">
        <w:rPr>
          <w:rFonts w:ascii="Times New Roman" w:hAnsi="Times New Roman" w:cs="Times New Roman"/>
          <w:i/>
          <w:iCs/>
          <w:sz w:val="24"/>
          <w:szCs w:val="24"/>
        </w:rPr>
        <w:t>Medium</w:t>
      </w:r>
      <w:r w:rsidRPr="00B94680">
        <w:rPr>
          <w:rFonts w:ascii="Times New Roman" w:hAnsi="Times New Roman" w:cs="Times New Roman"/>
          <w:sz w:val="24"/>
          <w:szCs w:val="24"/>
        </w:rPr>
        <w:t xml:space="preserve">, Jan. 12, 2021. </w:t>
      </w:r>
      <w:hyperlink r:id="rId27" w:history="1">
        <w:r w:rsidRPr="00B94680">
          <w:rPr>
            <w:rStyle w:val="Hyperlink"/>
            <w:rFonts w:ascii="Times New Roman" w:hAnsi="Times New Roman" w:cs="Times New Roman"/>
            <w:sz w:val="24"/>
            <w:szCs w:val="24"/>
          </w:rPr>
          <w:t>https://cardian.medium.com/how-to-make-a-health-fitness-app-more-engaging-28d47c375c23</w:t>
        </w:r>
      </w:hyperlink>
      <w:r w:rsidRPr="00B94680">
        <w:rPr>
          <w:rFonts w:ascii="Times New Roman" w:hAnsi="Times New Roman" w:cs="Times New Roman"/>
          <w:sz w:val="24"/>
          <w:szCs w:val="24"/>
        </w:rPr>
        <w:t xml:space="preserve"> </w:t>
      </w:r>
    </w:p>
    <w:p w14:paraId="1FB2D596" w14:textId="3F371185" w:rsidR="007D634B" w:rsidRPr="00B94680" w:rsidRDefault="007D634B" w:rsidP="007D634B">
      <w:pPr>
        <w:rPr>
          <w:rFonts w:ascii="Times New Roman" w:hAnsi="Times New Roman" w:cs="Times New Roman"/>
          <w:sz w:val="24"/>
          <w:szCs w:val="24"/>
        </w:rPr>
      </w:pPr>
      <w:r w:rsidRPr="00B94680">
        <w:rPr>
          <w:rFonts w:ascii="Times New Roman" w:hAnsi="Times New Roman" w:cs="Times New Roman"/>
          <w:sz w:val="24"/>
          <w:szCs w:val="24"/>
        </w:rPr>
        <w:t xml:space="preserve">[13] “Scheduled Eating- Why It’s Beneficial and How to Start – Center for Healthy Eating and Activity Research,” </w:t>
      </w:r>
      <w:r w:rsidRPr="00B94680">
        <w:rPr>
          <w:rFonts w:ascii="Times New Roman" w:hAnsi="Times New Roman" w:cs="Times New Roman"/>
          <w:i/>
          <w:iCs/>
          <w:sz w:val="24"/>
          <w:szCs w:val="24"/>
        </w:rPr>
        <w:t>Chear</w:t>
      </w:r>
      <w:r w:rsidRPr="00B94680">
        <w:rPr>
          <w:rFonts w:ascii="Times New Roman" w:hAnsi="Times New Roman" w:cs="Times New Roman"/>
          <w:sz w:val="24"/>
          <w:szCs w:val="24"/>
        </w:rPr>
        <w:t xml:space="preserve">, Mar. 27, 2020. </w:t>
      </w:r>
      <w:hyperlink r:id="rId28" w:history="1">
        <w:r w:rsidRPr="00B94680">
          <w:rPr>
            <w:rStyle w:val="Hyperlink"/>
            <w:rFonts w:ascii="Times New Roman" w:hAnsi="Times New Roman" w:cs="Times New Roman"/>
            <w:sz w:val="24"/>
            <w:szCs w:val="24"/>
          </w:rPr>
          <w:t>https://chear.ucsd.edu/blog/scheduled-eating-why-its-beneficial-and-how-to-start</w:t>
        </w:r>
      </w:hyperlink>
      <w:r w:rsidRPr="00B94680">
        <w:rPr>
          <w:rFonts w:ascii="Times New Roman" w:hAnsi="Times New Roman" w:cs="Times New Roman"/>
          <w:sz w:val="24"/>
          <w:szCs w:val="24"/>
        </w:rPr>
        <w:t xml:space="preserve"> </w:t>
      </w:r>
    </w:p>
    <w:p w14:paraId="05BECCDB" w14:textId="6A9104B3" w:rsidR="007D634B" w:rsidRPr="00B94680" w:rsidRDefault="007D634B" w:rsidP="007D634B">
      <w:pPr>
        <w:rPr>
          <w:rFonts w:ascii="Times New Roman" w:hAnsi="Times New Roman" w:cs="Times New Roman"/>
          <w:sz w:val="24"/>
          <w:szCs w:val="24"/>
        </w:rPr>
      </w:pPr>
      <w:r w:rsidRPr="00B94680">
        <w:rPr>
          <w:rFonts w:ascii="Times New Roman" w:hAnsi="Times New Roman" w:cs="Times New Roman"/>
          <w:sz w:val="24"/>
          <w:szCs w:val="24"/>
        </w:rPr>
        <w:lastRenderedPageBreak/>
        <w:t xml:space="preserve">[14] “What Size is a Dinner Plate?,” </w:t>
      </w:r>
      <w:r w:rsidRPr="00B94680">
        <w:rPr>
          <w:rFonts w:ascii="Times New Roman" w:hAnsi="Times New Roman" w:cs="Times New Roman"/>
          <w:i/>
          <w:iCs/>
          <w:sz w:val="24"/>
          <w:szCs w:val="24"/>
        </w:rPr>
        <w:t>Made In Cookware</w:t>
      </w:r>
      <w:r w:rsidRPr="00B94680">
        <w:rPr>
          <w:rFonts w:ascii="Times New Roman" w:hAnsi="Times New Roman" w:cs="Times New Roman"/>
          <w:sz w:val="24"/>
          <w:szCs w:val="24"/>
        </w:rPr>
        <w:t xml:space="preserve">. </w:t>
      </w:r>
      <w:hyperlink r:id="rId29" w:history="1">
        <w:r w:rsidRPr="00B94680">
          <w:rPr>
            <w:rStyle w:val="Hyperlink"/>
            <w:rFonts w:ascii="Times New Roman" w:hAnsi="Times New Roman" w:cs="Times New Roman"/>
            <w:sz w:val="24"/>
            <w:szCs w:val="24"/>
          </w:rPr>
          <w:t>https://madeincookware.com/blogs/dinner-plate-size</w:t>
        </w:r>
      </w:hyperlink>
      <w:r w:rsidRPr="00B94680">
        <w:rPr>
          <w:rFonts w:ascii="Times New Roman" w:hAnsi="Times New Roman" w:cs="Times New Roman"/>
          <w:sz w:val="24"/>
          <w:szCs w:val="24"/>
        </w:rPr>
        <w:t xml:space="preserve"> </w:t>
      </w:r>
    </w:p>
    <w:p w14:paraId="4F35AE26" w14:textId="0DDF2D80" w:rsidR="007D634B" w:rsidRPr="00B94680" w:rsidRDefault="007D634B" w:rsidP="007D634B">
      <w:pPr>
        <w:rPr>
          <w:rFonts w:ascii="Times New Roman" w:hAnsi="Times New Roman" w:cs="Times New Roman"/>
          <w:sz w:val="24"/>
          <w:szCs w:val="24"/>
        </w:rPr>
      </w:pPr>
      <w:r w:rsidRPr="00B94680">
        <w:rPr>
          <w:rFonts w:ascii="Times New Roman" w:hAnsi="Times New Roman" w:cs="Times New Roman"/>
          <w:sz w:val="24"/>
          <w:szCs w:val="24"/>
        </w:rPr>
        <w:t xml:space="preserve">[15] “STM32 Nucleo F401RE Development Board,” </w:t>
      </w:r>
      <w:r w:rsidRPr="00B94680">
        <w:rPr>
          <w:rFonts w:ascii="Times New Roman" w:hAnsi="Times New Roman" w:cs="Times New Roman"/>
          <w:i/>
          <w:iCs/>
          <w:sz w:val="24"/>
          <w:szCs w:val="24"/>
        </w:rPr>
        <w:t>Components101</w:t>
      </w:r>
      <w:r w:rsidRPr="00B94680">
        <w:rPr>
          <w:rFonts w:ascii="Times New Roman" w:hAnsi="Times New Roman" w:cs="Times New Roman"/>
          <w:sz w:val="24"/>
          <w:szCs w:val="24"/>
        </w:rPr>
        <w:t xml:space="preserve">. </w:t>
      </w:r>
      <w:hyperlink r:id="rId30" w:history="1">
        <w:r w:rsidRPr="00B94680">
          <w:rPr>
            <w:rStyle w:val="Hyperlink"/>
            <w:rFonts w:ascii="Times New Roman" w:hAnsi="Times New Roman" w:cs="Times New Roman"/>
            <w:sz w:val="24"/>
            <w:szCs w:val="24"/>
          </w:rPr>
          <w:t>https://components101.com/microcontrollers/stm32-nucleo-f401re-pinout-datasheet</w:t>
        </w:r>
      </w:hyperlink>
      <w:r w:rsidRPr="00B94680">
        <w:rPr>
          <w:rFonts w:ascii="Times New Roman" w:hAnsi="Times New Roman" w:cs="Times New Roman"/>
          <w:sz w:val="24"/>
          <w:szCs w:val="24"/>
        </w:rPr>
        <w:t xml:space="preserve"> (accessed Oct. 25, 2023).</w:t>
      </w:r>
    </w:p>
    <w:p w14:paraId="56F45F0B" w14:textId="1B20E956" w:rsidR="007D634B" w:rsidRPr="00B94680" w:rsidRDefault="007D634B" w:rsidP="007D634B">
      <w:pPr>
        <w:rPr>
          <w:rFonts w:ascii="Times New Roman" w:hAnsi="Times New Roman" w:cs="Times New Roman"/>
          <w:sz w:val="24"/>
          <w:szCs w:val="24"/>
        </w:rPr>
      </w:pPr>
      <w:r w:rsidRPr="00B94680">
        <w:rPr>
          <w:rFonts w:ascii="Times New Roman" w:hAnsi="Times New Roman" w:cs="Times New Roman"/>
          <w:sz w:val="24"/>
          <w:szCs w:val="24"/>
        </w:rPr>
        <w:t>[16]</w:t>
      </w:r>
      <w:r w:rsidR="002F2F30" w:rsidRPr="00B94680">
        <w:rPr>
          <w:rFonts w:ascii="Times New Roman" w:hAnsi="Times New Roman" w:cs="Times New Roman"/>
          <w:sz w:val="24"/>
          <w:szCs w:val="24"/>
        </w:rPr>
        <w:t xml:space="preserve"> </w:t>
      </w:r>
      <w:r w:rsidRPr="00B94680">
        <w:rPr>
          <w:rFonts w:ascii="Times New Roman" w:hAnsi="Times New Roman" w:cs="Times New Roman"/>
          <w:sz w:val="24"/>
          <w:szCs w:val="24"/>
        </w:rPr>
        <w:t xml:space="preserve">“Choosing The Right Size Of Plates - Everything you need to know about plates,” </w:t>
      </w:r>
      <w:r w:rsidRPr="00B94680">
        <w:rPr>
          <w:rFonts w:ascii="Times New Roman" w:hAnsi="Times New Roman" w:cs="Times New Roman"/>
          <w:i/>
          <w:iCs/>
          <w:sz w:val="24"/>
          <w:szCs w:val="24"/>
        </w:rPr>
        <w:t>AGC Catering Equipment</w:t>
      </w:r>
      <w:r w:rsidRPr="00B94680">
        <w:rPr>
          <w:rFonts w:ascii="Times New Roman" w:hAnsi="Times New Roman" w:cs="Times New Roman"/>
          <w:sz w:val="24"/>
          <w:szCs w:val="24"/>
        </w:rPr>
        <w:t xml:space="preserve">. </w:t>
      </w:r>
      <w:hyperlink r:id="rId31" w:history="1">
        <w:r w:rsidR="002F2F30" w:rsidRPr="00B94680">
          <w:rPr>
            <w:rStyle w:val="Hyperlink"/>
            <w:rFonts w:ascii="Times New Roman" w:hAnsi="Times New Roman" w:cs="Times New Roman"/>
            <w:sz w:val="24"/>
            <w:szCs w:val="24"/>
          </w:rPr>
          <w:t>https://www.agcequipment.com.au/blog/choosing-the-right-size-of-plates-everything-you-n/</w:t>
        </w:r>
      </w:hyperlink>
      <w:r w:rsidR="002F2F30" w:rsidRPr="00B94680">
        <w:rPr>
          <w:rFonts w:ascii="Times New Roman" w:hAnsi="Times New Roman" w:cs="Times New Roman"/>
          <w:sz w:val="24"/>
          <w:szCs w:val="24"/>
        </w:rPr>
        <w:t xml:space="preserve"> </w:t>
      </w:r>
    </w:p>
    <w:p w14:paraId="27861AD4" w14:textId="0CBF7CAF" w:rsidR="007D634B" w:rsidRPr="00B94680" w:rsidRDefault="007D634B" w:rsidP="007D634B">
      <w:pPr>
        <w:rPr>
          <w:rFonts w:ascii="Times New Roman" w:hAnsi="Times New Roman" w:cs="Times New Roman"/>
          <w:sz w:val="24"/>
          <w:szCs w:val="24"/>
        </w:rPr>
      </w:pPr>
      <w:r w:rsidRPr="00B94680">
        <w:rPr>
          <w:rFonts w:ascii="Times New Roman" w:hAnsi="Times New Roman" w:cs="Times New Roman"/>
          <w:sz w:val="24"/>
          <w:szCs w:val="24"/>
        </w:rPr>
        <w:t>[17]</w:t>
      </w:r>
      <w:r w:rsidR="002F2F30" w:rsidRPr="00B94680">
        <w:rPr>
          <w:rFonts w:ascii="Times New Roman" w:hAnsi="Times New Roman" w:cs="Times New Roman"/>
          <w:sz w:val="24"/>
          <w:szCs w:val="24"/>
        </w:rPr>
        <w:t xml:space="preserve"> </w:t>
      </w:r>
      <w:r w:rsidRPr="00B94680">
        <w:rPr>
          <w:rFonts w:ascii="Times New Roman" w:hAnsi="Times New Roman" w:cs="Times New Roman"/>
          <w:sz w:val="24"/>
          <w:szCs w:val="24"/>
        </w:rPr>
        <w:t xml:space="preserve">khan academy, “Newton’s second law of motion (video),” </w:t>
      </w:r>
      <w:r w:rsidRPr="00B94680">
        <w:rPr>
          <w:rFonts w:ascii="Times New Roman" w:hAnsi="Times New Roman" w:cs="Times New Roman"/>
          <w:i/>
          <w:iCs/>
          <w:sz w:val="24"/>
          <w:szCs w:val="24"/>
        </w:rPr>
        <w:t>Khan Academy</w:t>
      </w:r>
      <w:r w:rsidRPr="00B94680">
        <w:rPr>
          <w:rFonts w:ascii="Times New Roman" w:hAnsi="Times New Roman" w:cs="Times New Roman"/>
          <w:sz w:val="24"/>
          <w:szCs w:val="24"/>
        </w:rPr>
        <w:t xml:space="preserve">, 2011. </w:t>
      </w:r>
      <w:hyperlink r:id="rId32" w:anchor=":~:text=Newton" w:history="1">
        <w:r w:rsidR="002F2F30" w:rsidRPr="00B94680">
          <w:rPr>
            <w:rStyle w:val="Hyperlink"/>
            <w:rFonts w:ascii="Times New Roman" w:hAnsi="Times New Roman" w:cs="Times New Roman"/>
            <w:sz w:val="24"/>
            <w:szCs w:val="24"/>
          </w:rPr>
          <w:t>https://www.khanacademy.org/science/hs-physics/x215e29cb31244fa1:forces-and-motion/x215e29cb31244fa1:force-mass-and-acceleration/v/newton-s-second-law-of-motion#:~:text=Newton</w:t>
        </w:r>
      </w:hyperlink>
      <w:r w:rsidR="002F2F30" w:rsidRPr="00B94680">
        <w:rPr>
          <w:rFonts w:ascii="Times New Roman" w:hAnsi="Times New Roman" w:cs="Times New Roman"/>
          <w:sz w:val="24"/>
          <w:szCs w:val="24"/>
        </w:rPr>
        <w:t xml:space="preserve"> </w:t>
      </w:r>
    </w:p>
    <w:p w14:paraId="086D7D95" w14:textId="1D5E32B2" w:rsidR="007D634B" w:rsidRPr="00B94680" w:rsidRDefault="007D634B" w:rsidP="007D634B">
      <w:pPr>
        <w:rPr>
          <w:rFonts w:ascii="Times New Roman" w:hAnsi="Times New Roman" w:cs="Times New Roman"/>
          <w:sz w:val="24"/>
          <w:szCs w:val="24"/>
        </w:rPr>
      </w:pPr>
      <w:r w:rsidRPr="00B94680">
        <w:rPr>
          <w:rFonts w:ascii="Times New Roman" w:hAnsi="Times New Roman" w:cs="Times New Roman"/>
          <w:sz w:val="24"/>
          <w:szCs w:val="24"/>
        </w:rPr>
        <w:t>[18]</w:t>
      </w:r>
      <w:r w:rsidR="002F2F30" w:rsidRPr="00B94680">
        <w:rPr>
          <w:rFonts w:ascii="Times New Roman" w:hAnsi="Times New Roman" w:cs="Times New Roman"/>
          <w:sz w:val="24"/>
          <w:szCs w:val="24"/>
        </w:rPr>
        <w:t xml:space="preserve"> </w:t>
      </w:r>
      <w:r w:rsidRPr="00B94680">
        <w:rPr>
          <w:rFonts w:ascii="Times New Roman" w:hAnsi="Times New Roman" w:cs="Times New Roman"/>
          <w:sz w:val="24"/>
          <w:szCs w:val="24"/>
        </w:rPr>
        <w:t xml:space="preserve">“BMR Calculator - Basal Metabolic Rate Calculator - Omni,” </w:t>
      </w:r>
      <w:r w:rsidRPr="00B94680">
        <w:rPr>
          <w:rFonts w:ascii="Times New Roman" w:hAnsi="Times New Roman" w:cs="Times New Roman"/>
          <w:i/>
          <w:iCs/>
          <w:sz w:val="24"/>
          <w:szCs w:val="24"/>
        </w:rPr>
        <w:t>Omnicalculator.com</w:t>
      </w:r>
      <w:r w:rsidRPr="00B94680">
        <w:rPr>
          <w:rFonts w:ascii="Times New Roman" w:hAnsi="Times New Roman" w:cs="Times New Roman"/>
          <w:sz w:val="24"/>
          <w:szCs w:val="24"/>
        </w:rPr>
        <w:t xml:space="preserve">, 2019. </w:t>
      </w:r>
      <w:hyperlink r:id="rId33" w:history="1">
        <w:r w:rsidR="002F2F30" w:rsidRPr="00B94680">
          <w:rPr>
            <w:rStyle w:val="Hyperlink"/>
            <w:rFonts w:ascii="Times New Roman" w:hAnsi="Times New Roman" w:cs="Times New Roman"/>
            <w:sz w:val="24"/>
            <w:szCs w:val="24"/>
          </w:rPr>
          <w:t>https://www.omnicalculator.com/health/bmr</w:t>
        </w:r>
      </w:hyperlink>
      <w:r w:rsidR="002F2F30" w:rsidRPr="00B94680">
        <w:rPr>
          <w:rFonts w:ascii="Times New Roman" w:hAnsi="Times New Roman" w:cs="Times New Roman"/>
          <w:sz w:val="24"/>
          <w:szCs w:val="24"/>
        </w:rPr>
        <w:t xml:space="preserve"> </w:t>
      </w:r>
    </w:p>
    <w:p w14:paraId="56D3B938" w14:textId="2D56D26A" w:rsidR="00B94680" w:rsidRDefault="00B94680" w:rsidP="00B94680">
      <w:pPr>
        <w:spacing w:after="0" w:line="240" w:lineRule="auto"/>
        <w:rPr>
          <w:rFonts w:ascii="Times New Roman" w:eastAsia="Times New Roman" w:hAnsi="Times New Roman" w:cs="Times New Roman"/>
          <w:kern w:val="0"/>
          <w:sz w:val="24"/>
          <w:szCs w:val="24"/>
          <w:lang w:eastAsia="en-CA"/>
          <w14:ligatures w14:val="none"/>
        </w:rPr>
      </w:pPr>
      <w:r w:rsidRPr="00B94680">
        <w:rPr>
          <w:rFonts w:ascii="Times New Roman" w:eastAsia="Times New Roman" w:hAnsi="Times New Roman" w:cs="Times New Roman"/>
          <w:kern w:val="0"/>
          <w:sz w:val="24"/>
          <w:szCs w:val="24"/>
          <w:lang w:eastAsia="en-CA"/>
          <w14:ligatures w14:val="none"/>
        </w:rPr>
        <w:t xml:space="preserve">[19] R. Nave, “Center of Mass,” </w:t>
      </w:r>
      <w:r w:rsidRPr="00B94680">
        <w:rPr>
          <w:rFonts w:ascii="Times New Roman" w:eastAsia="Times New Roman" w:hAnsi="Times New Roman" w:cs="Times New Roman"/>
          <w:i/>
          <w:iCs/>
          <w:kern w:val="0"/>
          <w:sz w:val="24"/>
          <w:szCs w:val="24"/>
          <w:lang w:eastAsia="en-CA"/>
          <w14:ligatures w14:val="none"/>
        </w:rPr>
        <w:t>Gsu.edu</w:t>
      </w:r>
      <w:r w:rsidRPr="00B94680">
        <w:rPr>
          <w:rFonts w:ascii="Times New Roman" w:eastAsia="Times New Roman" w:hAnsi="Times New Roman" w:cs="Times New Roman"/>
          <w:kern w:val="0"/>
          <w:sz w:val="24"/>
          <w:szCs w:val="24"/>
          <w:lang w:eastAsia="en-CA"/>
          <w14:ligatures w14:val="none"/>
        </w:rPr>
        <w:t xml:space="preserve">, 2019. </w:t>
      </w:r>
      <w:hyperlink r:id="rId34" w:history="1">
        <w:r w:rsidRPr="00B94680">
          <w:rPr>
            <w:rStyle w:val="Hyperlink"/>
            <w:rFonts w:ascii="Times New Roman" w:eastAsia="Times New Roman" w:hAnsi="Times New Roman" w:cs="Times New Roman"/>
            <w:kern w:val="0"/>
            <w:sz w:val="24"/>
            <w:szCs w:val="24"/>
            <w:lang w:eastAsia="en-CA"/>
            <w14:ligatures w14:val="none"/>
          </w:rPr>
          <w:t>http://hyperphysics.phy-astr.gsu.edu/hbase/cm.html</w:t>
        </w:r>
      </w:hyperlink>
      <w:r w:rsidRPr="00B94680">
        <w:rPr>
          <w:rFonts w:ascii="Times New Roman" w:eastAsia="Times New Roman" w:hAnsi="Times New Roman" w:cs="Times New Roman"/>
          <w:kern w:val="0"/>
          <w:sz w:val="24"/>
          <w:szCs w:val="24"/>
          <w:lang w:eastAsia="en-CA"/>
          <w14:ligatures w14:val="none"/>
        </w:rPr>
        <w:t xml:space="preserve"> </w:t>
      </w:r>
    </w:p>
    <w:p w14:paraId="1BD6B4F2" w14:textId="77777777" w:rsidR="00B94680" w:rsidRDefault="00B94680" w:rsidP="00B94680">
      <w:pPr>
        <w:spacing w:after="0" w:line="240" w:lineRule="auto"/>
        <w:rPr>
          <w:rFonts w:ascii="Times New Roman" w:eastAsia="Times New Roman" w:hAnsi="Times New Roman" w:cs="Times New Roman"/>
          <w:kern w:val="0"/>
          <w:sz w:val="24"/>
          <w:szCs w:val="24"/>
          <w:lang w:eastAsia="en-CA"/>
          <w14:ligatures w14:val="none"/>
        </w:rPr>
      </w:pPr>
    </w:p>
    <w:p w14:paraId="22A61B8C" w14:textId="11B8876A" w:rsidR="00BD3618" w:rsidRDefault="00BD3618" w:rsidP="00B94680">
      <w:pPr>
        <w:spacing w:after="0" w:line="240" w:lineRule="auto"/>
        <w:rPr>
          <w:rFonts w:ascii="Times New Roman" w:eastAsia="Times New Roman" w:hAnsi="Times New Roman" w:cs="Times New Roman"/>
          <w:kern w:val="0"/>
          <w:sz w:val="24"/>
          <w:szCs w:val="24"/>
          <w:lang w:eastAsia="en-CA"/>
          <w14:ligatures w14:val="none"/>
        </w:rPr>
      </w:pPr>
      <w:r w:rsidRPr="00BD3618">
        <w:rPr>
          <w:rFonts w:ascii="Times New Roman" w:eastAsia="Times New Roman" w:hAnsi="Times New Roman" w:cs="Times New Roman"/>
          <w:kern w:val="0"/>
          <w:sz w:val="24"/>
          <w:szCs w:val="24"/>
          <w:lang w:eastAsia="en-CA"/>
          <w14:ligatures w14:val="none"/>
        </w:rPr>
        <w:t>[20]</w:t>
      </w:r>
      <w:r>
        <w:rPr>
          <w:rFonts w:ascii="Times New Roman" w:eastAsia="Times New Roman" w:hAnsi="Times New Roman" w:cs="Times New Roman"/>
          <w:kern w:val="0"/>
          <w:sz w:val="24"/>
          <w:szCs w:val="24"/>
          <w:lang w:eastAsia="en-CA"/>
          <w14:ligatures w14:val="none"/>
        </w:rPr>
        <w:t xml:space="preserve"> </w:t>
      </w:r>
      <w:r w:rsidRPr="00BD3618">
        <w:rPr>
          <w:rFonts w:ascii="Times New Roman" w:eastAsia="Times New Roman" w:hAnsi="Times New Roman" w:cs="Times New Roman"/>
          <w:kern w:val="0"/>
          <w:sz w:val="24"/>
          <w:szCs w:val="24"/>
          <w:lang w:eastAsia="en-CA"/>
          <w14:ligatures w14:val="none"/>
        </w:rPr>
        <w:t xml:space="preserve">“BeaverCraft BW10 Basswood Carving Blocks Set Bass Wood for Wood Carving Unfinished Wood Blocks - Whittling Wood Soft Carving Wood Blocks for Carving Wooden Block Set Block of Wood for Crafts : Amazon.ca: Home,” </w:t>
      </w:r>
      <w:r w:rsidRPr="00BD3618">
        <w:rPr>
          <w:rFonts w:ascii="Times New Roman" w:eastAsia="Times New Roman" w:hAnsi="Times New Roman" w:cs="Times New Roman"/>
          <w:i/>
          <w:iCs/>
          <w:kern w:val="0"/>
          <w:sz w:val="24"/>
          <w:szCs w:val="24"/>
          <w:lang w:eastAsia="en-CA"/>
          <w14:ligatures w14:val="none"/>
        </w:rPr>
        <w:t>www.amazon.ca</w:t>
      </w:r>
      <w:r w:rsidRPr="00BD3618">
        <w:rPr>
          <w:rFonts w:ascii="Times New Roman" w:eastAsia="Times New Roman" w:hAnsi="Times New Roman" w:cs="Times New Roman"/>
          <w:kern w:val="0"/>
          <w:sz w:val="24"/>
          <w:szCs w:val="24"/>
          <w:lang w:eastAsia="en-CA"/>
          <w14:ligatures w14:val="none"/>
        </w:rPr>
        <w:t xml:space="preserve">. </w:t>
      </w:r>
      <w:hyperlink r:id="rId35" w:history="1">
        <w:r w:rsidRPr="00BD3618">
          <w:rPr>
            <w:rStyle w:val="Hyperlink"/>
            <w:rFonts w:ascii="Times New Roman" w:eastAsia="Times New Roman" w:hAnsi="Times New Roman" w:cs="Times New Roman"/>
            <w:kern w:val="0"/>
            <w:sz w:val="24"/>
            <w:szCs w:val="24"/>
            <w:lang w:eastAsia="en-CA"/>
            <w14:ligatures w14:val="none"/>
          </w:rPr>
          <w:t>https://www.amazon.ca/BeaverCraft-BW10-Basswood-Carving-Blocks/dp/B08D9ST5PF</w:t>
        </w:r>
      </w:hyperlink>
      <w:r>
        <w:rPr>
          <w:rFonts w:ascii="Times New Roman" w:eastAsia="Times New Roman" w:hAnsi="Times New Roman" w:cs="Times New Roman"/>
          <w:kern w:val="0"/>
          <w:sz w:val="24"/>
          <w:szCs w:val="24"/>
          <w:lang w:eastAsia="en-CA"/>
          <w14:ligatures w14:val="none"/>
        </w:rPr>
        <w:t xml:space="preserve"> </w:t>
      </w:r>
      <w:r w:rsidRPr="00BD3618">
        <w:rPr>
          <w:rFonts w:ascii="Times New Roman" w:eastAsia="Times New Roman" w:hAnsi="Times New Roman" w:cs="Times New Roman"/>
          <w:kern w:val="0"/>
          <w:sz w:val="24"/>
          <w:szCs w:val="24"/>
          <w:lang w:eastAsia="en-CA"/>
          <w14:ligatures w14:val="none"/>
        </w:rPr>
        <w:t xml:space="preserve"> </w:t>
      </w:r>
      <w:r>
        <w:rPr>
          <w:rFonts w:ascii="Times New Roman" w:eastAsia="Times New Roman" w:hAnsi="Times New Roman" w:cs="Times New Roman"/>
          <w:kern w:val="0"/>
          <w:sz w:val="24"/>
          <w:szCs w:val="24"/>
          <w:lang w:eastAsia="en-CA"/>
          <w14:ligatures w14:val="none"/>
        </w:rPr>
        <w:t xml:space="preserve"> </w:t>
      </w:r>
      <w:r w:rsidRPr="00BD3618">
        <w:rPr>
          <w:rFonts w:ascii="Times New Roman" w:eastAsia="Times New Roman" w:hAnsi="Times New Roman" w:cs="Times New Roman"/>
          <w:kern w:val="0"/>
          <w:sz w:val="24"/>
          <w:szCs w:val="24"/>
          <w:lang w:eastAsia="en-CA"/>
          <w14:ligatures w14:val="none"/>
        </w:rPr>
        <w:t>(accessed Oct. 31, 2023).</w:t>
      </w:r>
    </w:p>
    <w:p w14:paraId="7577FBE4" w14:textId="77777777" w:rsidR="00BD3618" w:rsidRDefault="00BD3618" w:rsidP="00B94680">
      <w:pPr>
        <w:spacing w:after="0" w:line="240" w:lineRule="auto"/>
        <w:rPr>
          <w:rFonts w:ascii="Times New Roman" w:eastAsia="Times New Roman" w:hAnsi="Times New Roman" w:cs="Times New Roman"/>
          <w:kern w:val="0"/>
          <w:sz w:val="24"/>
          <w:szCs w:val="24"/>
          <w:lang w:eastAsia="en-CA"/>
          <w14:ligatures w14:val="none"/>
        </w:rPr>
      </w:pPr>
    </w:p>
    <w:p w14:paraId="6C9C2AC3" w14:textId="0308F763" w:rsidR="00B94680" w:rsidRPr="00B94680" w:rsidRDefault="009E5045" w:rsidP="00B94680">
      <w:pPr>
        <w:spacing w:after="0" w:line="240" w:lineRule="auto"/>
        <w:rPr>
          <w:rFonts w:ascii="Times New Roman" w:eastAsia="Times New Roman" w:hAnsi="Times New Roman" w:cs="Times New Roman"/>
          <w:kern w:val="0"/>
          <w:sz w:val="24"/>
          <w:szCs w:val="24"/>
          <w:lang w:eastAsia="en-CA"/>
          <w14:ligatures w14:val="none"/>
        </w:rPr>
      </w:pPr>
      <w:r w:rsidRPr="009E5045">
        <w:rPr>
          <w:rFonts w:ascii="Times New Roman" w:eastAsia="Times New Roman" w:hAnsi="Times New Roman" w:cs="Times New Roman"/>
          <w:kern w:val="0"/>
          <w:sz w:val="24"/>
          <w:szCs w:val="24"/>
          <w:lang w:eastAsia="en-CA"/>
          <w14:ligatures w14:val="none"/>
        </w:rPr>
        <w:t>[2</w:t>
      </w:r>
      <w:r w:rsidR="00BD3618">
        <w:rPr>
          <w:rFonts w:ascii="Times New Roman" w:eastAsia="Times New Roman" w:hAnsi="Times New Roman" w:cs="Times New Roman"/>
          <w:kern w:val="0"/>
          <w:sz w:val="24"/>
          <w:szCs w:val="24"/>
          <w:lang w:eastAsia="en-CA"/>
          <w14:ligatures w14:val="none"/>
        </w:rPr>
        <w:t>1</w:t>
      </w:r>
      <w:r w:rsidRPr="009E5045">
        <w:rPr>
          <w:rFonts w:ascii="Times New Roman" w:eastAsia="Times New Roman" w:hAnsi="Times New Roman" w:cs="Times New Roman"/>
          <w:kern w:val="0"/>
          <w:sz w:val="24"/>
          <w:szCs w:val="24"/>
          <w:lang w:eastAsia="en-CA"/>
          <w14:ligatures w14:val="none"/>
        </w:rPr>
        <w:t>]</w:t>
      </w:r>
      <w:r>
        <w:rPr>
          <w:rFonts w:ascii="Times New Roman" w:eastAsia="Times New Roman" w:hAnsi="Times New Roman" w:cs="Times New Roman"/>
          <w:kern w:val="0"/>
          <w:sz w:val="24"/>
          <w:szCs w:val="24"/>
          <w:lang w:eastAsia="en-CA"/>
          <w14:ligatures w14:val="none"/>
        </w:rPr>
        <w:t xml:space="preserve"> </w:t>
      </w:r>
      <w:r w:rsidRPr="009E5045">
        <w:rPr>
          <w:rFonts w:ascii="Times New Roman" w:eastAsia="Times New Roman" w:hAnsi="Times New Roman" w:cs="Times New Roman"/>
          <w:kern w:val="0"/>
          <w:sz w:val="24"/>
          <w:szCs w:val="24"/>
          <w:lang w:eastAsia="en-CA"/>
          <w14:ligatures w14:val="none"/>
        </w:rPr>
        <w:t xml:space="preserve">Wikipedia Contributors, “Frequency,” Wikipedia, Sep. 01, 2019. </w:t>
      </w:r>
      <w:hyperlink r:id="rId36" w:history="1">
        <w:r w:rsidRPr="00A0514B">
          <w:rPr>
            <w:rStyle w:val="Hyperlink"/>
            <w:rFonts w:ascii="Times New Roman" w:eastAsia="Times New Roman" w:hAnsi="Times New Roman" w:cs="Times New Roman"/>
            <w:kern w:val="0"/>
            <w:sz w:val="24"/>
            <w:szCs w:val="24"/>
            <w:lang w:eastAsia="en-CA"/>
            <w14:ligatures w14:val="none"/>
          </w:rPr>
          <w:t>https://en.wikipedia.org/wiki/Frequency</w:t>
        </w:r>
      </w:hyperlink>
      <w:r>
        <w:rPr>
          <w:rFonts w:ascii="Times New Roman" w:eastAsia="Times New Roman" w:hAnsi="Times New Roman" w:cs="Times New Roman"/>
          <w:kern w:val="0"/>
          <w:sz w:val="24"/>
          <w:szCs w:val="24"/>
          <w:lang w:eastAsia="en-CA"/>
          <w14:ligatures w14:val="none"/>
        </w:rPr>
        <w:t xml:space="preserve"> </w:t>
      </w:r>
    </w:p>
    <w:p w14:paraId="394B819A" w14:textId="77777777" w:rsidR="00587985" w:rsidRDefault="00587985" w:rsidP="00B94680">
      <w:pPr>
        <w:spacing w:after="0" w:line="240" w:lineRule="auto"/>
        <w:rPr>
          <w:ins w:id="5" w:author="{F45A7231-0F65-49E5-AC2D-C5AF53DDDDDC}" w:date="2023-10-31T02:08:00Z"/>
          <w:rFonts w:ascii="Times New Roman" w:eastAsia="Times New Roman" w:hAnsi="Times New Roman" w:cs="Times New Roman"/>
          <w:kern w:val="0"/>
          <w:sz w:val="24"/>
          <w:szCs w:val="24"/>
          <w:lang w:eastAsia="en-CA"/>
          <w14:ligatures w14:val="none"/>
        </w:rPr>
      </w:pPr>
    </w:p>
    <w:p w14:paraId="707B0977" w14:textId="77777777" w:rsidR="00B94680" w:rsidRPr="00B94680" w:rsidRDefault="00B94680" w:rsidP="00B94680">
      <w:pPr>
        <w:spacing w:after="0" w:line="240" w:lineRule="auto"/>
        <w:rPr>
          <w:rFonts w:ascii="Times New Roman" w:eastAsia="Times New Roman" w:hAnsi="Times New Roman" w:cs="Times New Roman"/>
          <w:kern w:val="0"/>
          <w:sz w:val="24"/>
          <w:szCs w:val="24"/>
          <w:lang w:eastAsia="en-CA"/>
          <w14:ligatures w14:val="none"/>
        </w:rPr>
      </w:pPr>
    </w:p>
    <w:p w14:paraId="52003602" w14:textId="77777777" w:rsidR="00B94680" w:rsidRDefault="00B94680" w:rsidP="007D634B"/>
    <w:p w14:paraId="140D5110" w14:textId="11C63DD1" w:rsidR="0022564D" w:rsidRPr="00900B34" w:rsidRDefault="0022564D" w:rsidP="007D634B">
      <w:pPr>
        <w:spacing w:line="240" w:lineRule="auto"/>
        <w:rPr>
          <w:rFonts w:ascii="Times New Roman" w:hAnsi="Times New Roman" w:cs="Times New Roman"/>
          <w:sz w:val="18"/>
          <w:szCs w:val="18"/>
        </w:rPr>
      </w:pPr>
    </w:p>
    <w:sectPr w:rsidR="0022564D" w:rsidRPr="00900B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4401A" w14:textId="77777777" w:rsidR="00A6281A" w:rsidRDefault="00A6281A" w:rsidP="002E38F6">
      <w:pPr>
        <w:spacing w:after="0" w:line="240" w:lineRule="auto"/>
      </w:pPr>
      <w:r>
        <w:separator/>
      </w:r>
    </w:p>
  </w:endnote>
  <w:endnote w:type="continuationSeparator" w:id="0">
    <w:p w14:paraId="23A74E6F" w14:textId="77777777" w:rsidR="00A6281A" w:rsidRDefault="00A6281A" w:rsidP="002E38F6">
      <w:pPr>
        <w:spacing w:after="0" w:line="240" w:lineRule="auto"/>
      </w:pPr>
      <w:r>
        <w:continuationSeparator/>
      </w:r>
    </w:p>
  </w:endnote>
  <w:endnote w:type="continuationNotice" w:id="1">
    <w:p w14:paraId="04DC63B7" w14:textId="77777777" w:rsidR="00A6281A" w:rsidRDefault="00A628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0E488" w14:textId="77777777" w:rsidR="00A6281A" w:rsidRDefault="00A6281A" w:rsidP="002E38F6">
      <w:pPr>
        <w:spacing w:after="0" w:line="240" w:lineRule="auto"/>
      </w:pPr>
      <w:r>
        <w:separator/>
      </w:r>
    </w:p>
  </w:footnote>
  <w:footnote w:type="continuationSeparator" w:id="0">
    <w:p w14:paraId="7DE02FDD" w14:textId="77777777" w:rsidR="00A6281A" w:rsidRDefault="00A6281A" w:rsidP="002E38F6">
      <w:pPr>
        <w:spacing w:after="0" w:line="240" w:lineRule="auto"/>
      </w:pPr>
      <w:r>
        <w:continuationSeparator/>
      </w:r>
    </w:p>
  </w:footnote>
  <w:footnote w:type="continuationNotice" w:id="1">
    <w:p w14:paraId="3D8D88D4" w14:textId="77777777" w:rsidR="00A6281A" w:rsidRDefault="00A6281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D13"/>
    <w:multiLevelType w:val="hybridMultilevel"/>
    <w:tmpl w:val="EB442F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C252D3"/>
    <w:multiLevelType w:val="hybridMultilevel"/>
    <w:tmpl w:val="D6BEBF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9A7C34"/>
    <w:multiLevelType w:val="hybridMultilevel"/>
    <w:tmpl w:val="FB768A5C"/>
    <w:lvl w:ilvl="0" w:tplc="ECBED79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DB2186"/>
    <w:multiLevelType w:val="hybridMultilevel"/>
    <w:tmpl w:val="3836D2E0"/>
    <w:lvl w:ilvl="0" w:tplc="FFFFFFFF">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BF02D26"/>
    <w:multiLevelType w:val="multilevel"/>
    <w:tmpl w:val="8EFC0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7551B"/>
    <w:multiLevelType w:val="multilevel"/>
    <w:tmpl w:val="7DAA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E75E84"/>
    <w:multiLevelType w:val="hybridMultilevel"/>
    <w:tmpl w:val="6A1C0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CB01EC"/>
    <w:multiLevelType w:val="hybridMultilevel"/>
    <w:tmpl w:val="EC564D7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17273BA"/>
    <w:multiLevelType w:val="hybridMultilevel"/>
    <w:tmpl w:val="07FA5A8E"/>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00E7395"/>
    <w:multiLevelType w:val="hybridMultilevel"/>
    <w:tmpl w:val="48B012B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7D1E15"/>
    <w:multiLevelType w:val="hybridMultilevel"/>
    <w:tmpl w:val="50FAE44A"/>
    <w:lvl w:ilvl="0" w:tplc="FFFFFFFF">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31B750D"/>
    <w:multiLevelType w:val="hybridMultilevel"/>
    <w:tmpl w:val="972C13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3FA5424"/>
    <w:multiLevelType w:val="multilevel"/>
    <w:tmpl w:val="6ABE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1039C"/>
    <w:multiLevelType w:val="hybridMultilevel"/>
    <w:tmpl w:val="48B012B2"/>
    <w:lvl w:ilvl="0" w:tplc="FFFFFFFF">
      <w:start w:val="1"/>
      <w:numFmt w:val="low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5C82D38"/>
    <w:multiLevelType w:val="hybridMultilevel"/>
    <w:tmpl w:val="8D600E3C"/>
    <w:lvl w:ilvl="0" w:tplc="FFFFFFFF">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6D74E67"/>
    <w:multiLevelType w:val="hybridMultilevel"/>
    <w:tmpl w:val="0E529D12"/>
    <w:lvl w:ilvl="0" w:tplc="ECDE7ED4">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7D14253"/>
    <w:multiLevelType w:val="hybridMultilevel"/>
    <w:tmpl w:val="7924DB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FE77215"/>
    <w:multiLevelType w:val="hybridMultilevel"/>
    <w:tmpl w:val="48B012B2"/>
    <w:lvl w:ilvl="0" w:tplc="FFFFFFFF">
      <w:start w:val="1"/>
      <w:numFmt w:val="low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3254229"/>
    <w:multiLevelType w:val="hybridMultilevel"/>
    <w:tmpl w:val="48B012B2"/>
    <w:lvl w:ilvl="0" w:tplc="6CE60EC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8D9203E"/>
    <w:multiLevelType w:val="multilevel"/>
    <w:tmpl w:val="215A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047C7C"/>
    <w:multiLevelType w:val="hybridMultilevel"/>
    <w:tmpl w:val="66D20DB0"/>
    <w:lvl w:ilvl="0" w:tplc="FFFFFFFF">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A367121"/>
    <w:multiLevelType w:val="hybridMultilevel"/>
    <w:tmpl w:val="9138A36A"/>
    <w:lvl w:ilvl="0" w:tplc="FFFFFFFF">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C7C1D41"/>
    <w:multiLevelType w:val="hybridMultilevel"/>
    <w:tmpl w:val="4C8866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CF123E6"/>
    <w:multiLevelType w:val="hybridMultilevel"/>
    <w:tmpl w:val="C71E44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E4465B4"/>
    <w:multiLevelType w:val="hybridMultilevel"/>
    <w:tmpl w:val="10DAC98A"/>
    <w:lvl w:ilvl="0" w:tplc="ECDE7ED4">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3E644835"/>
    <w:multiLevelType w:val="hybridMultilevel"/>
    <w:tmpl w:val="94B2EE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21A6699"/>
    <w:multiLevelType w:val="hybridMultilevel"/>
    <w:tmpl w:val="01BAAF6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15:restartNumberingAfterBreak="0">
    <w:nsid w:val="55F60B0F"/>
    <w:multiLevelType w:val="hybridMultilevel"/>
    <w:tmpl w:val="48B012B2"/>
    <w:lvl w:ilvl="0" w:tplc="FFFFFFFF">
      <w:start w:val="1"/>
      <w:numFmt w:val="low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A81415B"/>
    <w:multiLevelType w:val="hybridMultilevel"/>
    <w:tmpl w:val="9CB443E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58315E7"/>
    <w:multiLevelType w:val="hybridMultilevel"/>
    <w:tmpl w:val="A91AC47C"/>
    <w:lvl w:ilvl="0" w:tplc="D6946D8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1272D23"/>
    <w:multiLevelType w:val="hybridMultilevel"/>
    <w:tmpl w:val="D4DA5F9A"/>
    <w:lvl w:ilvl="0" w:tplc="F7260940">
      <w:start w:val="1"/>
      <w:numFmt w:val="lowerRoman"/>
      <w:lvlText w:val="%1."/>
      <w:lvlJc w:val="left"/>
      <w:pPr>
        <w:ind w:left="1080" w:hanging="720"/>
      </w:pPr>
      <w:rPr>
        <w:rFonts w:hint="default"/>
        <w:color w:val="000000" w:themeColor="text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1A75306"/>
    <w:multiLevelType w:val="hybridMultilevel"/>
    <w:tmpl w:val="B28C1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4BD43F5"/>
    <w:multiLevelType w:val="multilevel"/>
    <w:tmpl w:val="832EF7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DB16B5"/>
    <w:multiLevelType w:val="hybridMultilevel"/>
    <w:tmpl w:val="76F2BC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73785989">
    <w:abstractNumId w:val="0"/>
  </w:num>
  <w:num w:numId="2" w16cid:durableId="2026053421">
    <w:abstractNumId w:val="25"/>
  </w:num>
  <w:num w:numId="3" w16cid:durableId="1005089882">
    <w:abstractNumId w:val="29"/>
  </w:num>
  <w:num w:numId="4" w16cid:durableId="1885947153">
    <w:abstractNumId w:val="30"/>
  </w:num>
  <w:num w:numId="5" w16cid:durableId="1231572943">
    <w:abstractNumId w:val="2"/>
  </w:num>
  <w:num w:numId="6" w16cid:durableId="238097444">
    <w:abstractNumId w:val="26"/>
  </w:num>
  <w:num w:numId="7" w16cid:durableId="241260320">
    <w:abstractNumId w:val="22"/>
  </w:num>
  <w:num w:numId="8" w16cid:durableId="1002662426">
    <w:abstractNumId w:val="11"/>
  </w:num>
  <w:num w:numId="9" w16cid:durableId="1232160749">
    <w:abstractNumId w:val="6"/>
  </w:num>
  <w:num w:numId="10" w16cid:durableId="1889803930">
    <w:abstractNumId w:val="23"/>
  </w:num>
  <w:num w:numId="11" w16cid:durableId="1127965800">
    <w:abstractNumId w:val="16"/>
  </w:num>
  <w:num w:numId="12" w16cid:durableId="183373276">
    <w:abstractNumId w:val="31"/>
  </w:num>
  <w:num w:numId="13" w16cid:durableId="1489203623">
    <w:abstractNumId w:val="12"/>
  </w:num>
  <w:num w:numId="14" w16cid:durableId="222569141">
    <w:abstractNumId w:val="33"/>
  </w:num>
  <w:num w:numId="15" w16cid:durableId="1347756246">
    <w:abstractNumId w:val="15"/>
  </w:num>
  <w:num w:numId="16" w16cid:durableId="22827674">
    <w:abstractNumId w:val="18"/>
  </w:num>
  <w:num w:numId="17" w16cid:durableId="1799566052">
    <w:abstractNumId w:val="9"/>
  </w:num>
  <w:num w:numId="18" w16cid:durableId="1502312464">
    <w:abstractNumId w:val="17"/>
  </w:num>
  <w:num w:numId="19" w16cid:durableId="880626619">
    <w:abstractNumId w:val="13"/>
  </w:num>
  <w:num w:numId="20" w16cid:durableId="1939175668">
    <w:abstractNumId w:val="27"/>
  </w:num>
  <w:num w:numId="21" w16cid:durableId="449591236">
    <w:abstractNumId w:val="10"/>
  </w:num>
  <w:num w:numId="22" w16cid:durableId="1668704627">
    <w:abstractNumId w:val="20"/>
  </w:num>
  <w:num w:numId="23" w16cid:durableId="1722821666">
    <w:abstractNumId w:val="21"/>
  </w:num>
  <w:num w:numId="24" w16cid:durableId="1170557905">
    <w:abstractNumId w:val="14"/>
  </w:num>
  <w:num w:numId="25" w16cid:durableId="1686320178">
    <w:abstractNumId w:val="3"/>
  </w:num>
  <w:num w:numId="26" w16cid:durableId="151217134">
    <w:abstractNumId w:val="7"/>
  </w:num>
  <w:num w:numId="27" w16cid:durableId="1241210724">
    <w:abstractNumId w:val="24"/>
  </w:num>
  <w:num w:numId="28" w16cid:durableId="2093889008">
    <w:abstractNumId w:val="8"/>
  </w:num>
  <w:num w:numId="29" w16cid:durableId="1827745127">
    <w:abstractNumId w:val="32"/>
  </w:num>
  <w:num w:numId="30" w16cid:durableId="307128340">
    <w:abstractNumId w:val="5"/>
  </w:num>
  <w:num w:numId="31" w16cid:durableId="472604816">
    <w:abstractNumId w:val="4"/>
  </w:num>
  <w:num w:numId="32" w16cid:durableId="49882919">
    <w:abstractNumId w:val="19"/>
  </w:num>
  <w:num w:numId="33" w16cid:durableId="1450122820">
    <w:abstractNumId w:val="28"/>
  </w:num>
  <w:num w:numId="34" w16cid:durableId="144076063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qib Ashraf">
    <w15:presenceInfo w15:providerId="AD" w15:userId="S::s5ashraf@uwaterloo.ca::4c414774-8526-4dcc-b2d9-9bd56f27c7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8F6"/>
    <w:rsid w:val="00000C59"/>
    <w:rsid w:val="00001686"/>
    <w:rsid w:val="000022CC"/>
    <w:rsid w:val="00002EB3"/>
    <w:rsid w:val="00003157"/>
    <w:rsid w:val="0000386F"/>
    <w:rsid w:val="000052BE"/>
    <w:rsid w:val="00010120"/>
    <w:rsid w:val="00010899"/>
    <w:rsid w:val="00010BA0"/>
    <w:rsid w:val="00010D8C"/>
    <w:rsid w:val="000119D9"/>
    <w:rsid w:val="00012E85"/>
    <w:rsid w:val="0001338F"/>
    <w:rsid w:val="00013D23"/>
    <w:rsid w:val="00014B78"/>
    <w:rsid w:val="00015343"/>
    <w:rsid w:val="0001568D"/>
    <w:rsid w:val="000164D6"/>
    <w:rsid w:val="00017499"/>
    <w:rsid w:val="0002067E"/>
    <w:rsid w:val="00021255"/>
    <w:rsid w:val="00021DD0"/>
    <w:rsid w:val="00022A84"/>
    <w:rsid w:val="00023933"/>
    <w:rsid w:val="00023A94"/>
    <w:rsid w:val="0002494F"/>
    <w:rsid w:val="00025BBC"/>
    <w:rsid w:val="00032271"/>
    <w:rsid w:val="00032B5F"/>
    <w:rsid w:val="00033C70"/>
    <w:rsid w:val="00036D23"/>
    <w:rsid w:val="000377F3"/>
    <w:rsid w:val="000418E5"/>
    <w:rsid w:val="00041980"/>
    <w:rsid w:val="00043241"/>
    <w:rsid w:val="00043629"/>
    <w:rsid w:val="00044308"/>
    <w:rsid w:val="000445D6"/>
    <w:rsid w:val="00045721"/>
    <w:rsid w:val="000460D3"/>
    <w:rsid w:val="000469D2"/>
    <w:rsid w:val="000513F7"/>
    <w:rsid w:val="00051FE8"/>
    <w:rsid w:val="00052901"/>
    <w:rsid w:val="00052CBA"/>
    <w:rsid w:val="00052E2F"/>
    <w:rsid w:val="00056C17"/>
    <w:rsid w:val="0005731D"/>
    <w:rsid w:val="000577A6"/>
    <w:rsid w:val="000614B6"/>
    <w:rsid w:val="000615D5"/>
    <w:rsid w:val="00061A8A"/>
    <w:rsid w:val="000620B4"/>
    <w:rsid w:val="00063091"/>
    <w:rsid w:val="00063F60"/>
    <w:rsid w:val="0006697E"/>
    <w:rsid w:val="00066BD1"/>
    <w:rsid w:val="00070D15"/>
    <w:rsid w:val="00070F8D"/>
    <w:rsid w:val="00071E10"/>
    <w:rsid w:val="00072B12"/>
    <w:rsid w:val="000738CE"/>
    <w:rsid w:val="00075086"/>
    <w:rsid w:val="00075480"/>
    <w:rsid w:val="00077822"/>
    <w:rsid w:val="00081C9A"/>
    <w:rsid w:val="00081F5D"/>
    <w:rsid w:val="00083041"/>
    <w:rsid w:val="00084095"/>
    <w:rsid w:val="000846C8"/>
    <w:rsid w:val="00084CFD"/>
    <w:rsid w:val="000868D9"/>
    <w:rsid w:val="000868F5"/>
    <w:rsid w:val="00086CA9"/>
    <w:rsid w:val="00090F9A"/>
    <w:rsid w:val="000916DD"/>
    <w:rsid w:val="0009176F"/>
    <w:rsid w:val="000922D7"/>
    <w:rsid w:val="000950A3"/>
    <w:rsid w:val="000952E2"/>
    <w:rsid w:val="0009702E"/>
    <w:rsid w:val="000A00F6"/>
    <w:rsid w:val="000A360F"/>
    <w:rsid w:val="000A3DB9"/>
    <w:rsid w:val="000A516F"/>
    <w:rsid w:val="000A5697"/>
    <w:rsid w:val="000A6AD6"/>
    <w:rsid w:val="000A71E3"/>
    <w:rsid w:val="000B3642"/>
    <w:rsid w:val="000B5519"/>
    <w:rsid w:val="000B5D5A"/>
    <w:rsid w:val="000B7C3C"/>
    <w:rsid w:val="000C043D"/>
    <w:rsid w:val="000C0F8C"/>
    <w:rsid w:val="000C4646"/>
    <w:rsid w:val="000C4BEA"/>
    <w:rsid w:val="000C4DDF"/>
    <w:rsid w:val="000C6D52"/>
    <w:rsid w:val="000C750A"/>
    <w:rsid w:val="000C76DC"/>
    <w:rsid w:val="000C7B78"/>
    <w:rsid w:val="000D0071"/>
    <w:rsid w:val="000D19B4"/>
    <w:rsid w:val="000D1B92"/>
    <w:rsid w:val="000D1ECA"/>
    <w:rsid w:val="000D259C"/>
    <w:rsid w:val="000D29FE"/>
    <w:rsid w:val="000D54CB"/>
    <w:rsid w:val="000E321E"/>
    <w:rsid w:val="000E47AB"/>
    <w:rsid w:val="000E49C9"/>
    <w:rsid w:val="000E4F59"/>
    <w:rsid w:val="000E5560"/>
    <w:rsid w:val="000F0C0F"/>
    <w:rsid w:val="000F19C6"/>
    <w:rsid w:val="000F1FC9"/>
    <w:rsid w:val="000F28A6"/>
    <w:rsid w:val="000F4DF5"/>
    <w:rsid w:val="000F7A80"/>
    <w:rsid w:val="001011DD"/>
    <w:rsid w:val="00101E44"/>
    <w:rsid w:val="00101EF0"/>
    <w:rsid w:val="0010206C"/>
    <w:rsid w:val="00102386"/>
    <w:rsid w:val="001070A4"/>
    <w:rsid w:val="00107944"/>
    <w:rsid w:val="00107EF8"/>
    <w:rsid w:val="00110571"/>
    <w:rsid w:val="00112063"/>
    <w:rsid w:val="001121B2"/>
    <w:rsid w:val="0011431E"/>
    <w:rsid w:val="00115AE7"/>
    <w:rsid w:val="00116B3F"/>
    <w:rsid w:val="0012068D"/>
    <w:rsid w:val="00122D9B"/>
    <w:rsid w:val="0012440E"/>
    <w:rsid w:val="00125953"/>
    <w:rsid w:val="00125C98"/>
    <w:rsid w:val="00127671"/>
    <w:rsid w:val="00130060"/>
    <w:rsid w:val="00131230"/>
    <w:rsid w:val="0013123D"/>
    <w:rsid w:val="001314F2"/>
    <w:rsid w:val="001327AD"/>
    <w:rsid w:val="00136957"/>
    <w:rsid w:val="00137294"/>
    <w:rsid w:val="00143F08"/>
    <w:rsid w:val="00145964"/>
    <w:rsid w:val="001508C1"/>
    <w:rsid w:val="00150989"/>
    <w:rsid w:val="00150CA4"/>
    <w:rsid w:val="00152A15"/>
    <w:rsid w:val="001531C9"/>
    <w:rsid w:val="00153F15"/>
    <w:rsid w:val="001549DC"/>
    <w:rsid w:val="00154C54"/>
    <w:rsid w:val="00155FAB"/>
    <w:rsid w:val="0015630E"/>
    <w:rsid w:val="001563A3"/>
    <w:rsid w:val="00156A8B"/>
    <w:rsid w:val="00160D44"/>
    <w:rsid w:val="001632B5"/>
    <w:rsid w:val="00163405"/>
    <w:rsid w:val="00165BED"/>
    <w:rsid w:val="00166832"/>
    <w:rsid w:val="00166AB2"/>
    <w:rsid w:val="00166B94"/>
    <w:rsid w:val="00166FC0"/>
    <w:rsid w:val="00170C18"/>
    <w:rsid w:val="001718AF"/>
    <w:rsid w:val="0017372B"/>
    <w:rsid w:val="00174396"/>
    <w:rsid w:val="00174FF6"/>
    <w:rsid w:val="00175178"/>
    <w:rsid w:val="0017563A"/>
    <w:rsid w:val="00175A04"/>
    <w:rsid w:val="00175B61"/>
    <w:rsid w:val="0017629E"/>
    <w:rsid w:val="00176FA4"/>
    <w:rsid w:val="001772D9"/>
    <w:rsid w:val="001775B9"/>
    <w:rsid w:val="00177FB5"/>
    <w:rsid w:val="0018091E"/>
    <w:rsid w:val="0018682F"/>
    <w:rsid w:val="00186BA1"/>
    <w:rsid w:val="001902A3"/>
    <w:rsid w:val="00190581"/>
    <w:rsid w:val="00191D11"/>
    <w:rsid w:val="001942CA"/>
    <w:rsid w:val="001A073D"/>
    <w:rsid w:val="001A1004"/>
    <w:rsid w:val="001A1977"/>
    <w:rsid w:val="001A38F3"/>
    <w:rsid w:val="001A4780"/>
    <w:rsid w:val="001A5488"/>
    <w:rsid w:val="001B126F"/>
    <w:rsid w:val="001B13D5"/>
    <w:rsid w:val="001B4906"/>
    <w:rsid w:val="001B6FEB"/>
    <w:rsid w:val="001C27EF"/>
    <w:rsid w:val="001C2820"/>
    <w:rsid w:val="001C3181"/>
    <w:rsid w:val="001C43EB"/>
    <w:rsid w:val="001C44DB"/>
    <w:rsid w:val="001C4654"/>
    <w:rsid w:val="001C64ED"/>
    <w:rsid w:val="001C6E2A"/>
    <w:rsid w:val="001C745C"/>
    <w:rsid w:val="001C79CF"/>
    <w:rsid w:val="001D15FC"/>
    <w:rsid w:val="001D2725"/>
    <w:rsid w:val="001D2952"/>
    <w:rsid w:val="001D2D33"/>
    <w:rsid w:val="001D7E5C"/>
    <w:rsid w:val="001E1056"/>
    <w:rsid w:val="001E1B91"/>
    <w:rsid w:val="001E26D5"/>
    <w:rsid w:val="001E2DBB"/>
    <w:rsid w:val="001E355B"/>
    <w:rsid w:val="001E3F46"/>
    <w:rsid w:val="001E4291"/>
    <w:rsid w:val="001E5AB1"/>
    <w:rsid w:val="001E74C6"/>
    <w:rsid w:val="001E79DF"/>
    <w:rsid w:val="001F0B9A"/>
    <w:rsid w:val="001F0EE2"/>
    <w:rsid w:val="001F17E5"/>
    <w:rsid w:val="001F2BF8"/>
    <w:rsid w:val="001F421C"/>
    <w:rsid w:val="001F544C"/>
    <w:rsid w:val="001F5652"/>
    <w:rsid w:val="00200092"/>
    <w:rsid w:val="002009C2"/>
    <w:rsid w:val="00201B42"/>
    <w:rsid w:val="00202283"/>
    <w:rsid w:val="0020251A"/>
    <w:rsid w:val="0020291F"/>
    <w:rsid w:val="002032DE"/>
    <w:rsid w:val="00203DBB"/>
    <w:rsid w:val="00205CEA"/>
    <w:rsid w:val="0020776B"/>
    <w:rsid w:val="0021112C"/>
    <w:rsid w:val="00211742"/>
    <w:rsid w:val="00211FB6"/>
    <w:rsid w:val="002127E5"/>
    <w:rsid w:val="002137C7"/>
    <w:rsid w:val="00215793"/>
    <w:rsid w:val="002157A5"/>
    <w:rsid w:val="00216376"/>
    <w:rsid w:val="00216F79"/>
    <w:rsid w:val="00217A67"/>
    <w:rsid w:val="002240E3"/>
    <w:rsid w:val="0022564D"/>
    <w:rsid w:val="00225A37"/>
    <w:rsid w:val="0022615B"/>
    <w:rsid w:val="0022616E"/>
    <w:rsid w:val="00226487"/>
    <w:rsid w:val="00226496"/>
    <w:rsid w:val="00226D0E"/>
    <w:rsid w:val="00230A66"/>
    <w:rsid w:val="00230F19"/>
    <w:rsid w:val="00231653"/>
    <w:rsid w:val="002316FD"/>
    <w:rsid w:val="00231DAD"/>
    <w:rsid w:val="002342AB"/>
    <w:rsid w:val="00236DE7"/>
    <w:rsid w:val="00237F1A"/>
    <w:rsid w:val="00240B15"/>
    <w:rsid w:val="00240D71"/>
    <w:rsid w:val="00241072"/>
    <w:rsid w:val="00241BD0"/>
    <w:rsid w:val="00242A98"/>
    <w:rsid w:val="002439F9"/>
    <w:rsid w:val="0024571D"/>
    <w:rsid w:val="00250EB2"/>
    <w:rsid w:val="00252E88"/>
    <w:rsid w:val="00253138"/>
    <w:rsid w:val="002551A8"/>
    <w:rsid w:val="002553BF"/>
    <w:rsid w:val="002554C6"/>
    <w:rsid w:val="0025581E"/>
    <w:rsid w:val="0025635E"/>
    <w:rsid w:val="0025682C"/>
    <w:rsid w:val="00256AD7"/>
    <w:rsid w:val="00256B9B"/>
    <w:rsid w:val="00257829"/>
    <w:rsid w:val="00260AA2"/>
    <w:rsid w:val="00261F10"/>
    <w:rsid w:val="00262528"/>
    <w:rsid w:val="00262A7E"/>
    <w:rsid w:val="00263C65"/>
    <w:rsid w:val="002640DF"/>
    <w:rsid w:val="00265FE1"/>
    <w:rsid w:val="0026735A"/>
    <w:rsid w:val="0027255F"/>
    <w:rsid w:val="00273C42"/>
    <w:rsid w:val="00274F52"/>
    <w:rsid w:val="002751F6"/>
    <w:rsid w:val="00275356"/>
    <w:rsid w:val="00276DC8"/>
    <w:rsid w:val="00277124"/>
    <w:rsid w:val="0028308B"/>
    <w:rsid w:val="00284501"/>
    <w:rsid w:val="00284CD6"/>
    <w:rsid w:val="00285BAF"/>
    <w:rsid w:val="00285C1D"/>
    <w:rsid w:val="00287118"/>
    <w:rsid w:val="00287BEB"/>
    <w:rsid w:val="00291AAC"/>
    <w:rsid w:val="00292228"/>
    <w:rsid w:val="00293663"/>
    <w:rsid w:val="00294E00"/>
    <w:rsid w:val="00294E08"/>
    <w:rsid w:val="002962CC"/>
    <w:rsid w:val="00296C1B"/>
    <w:rsid w:val="00297342"/>
    <w:rsid w:val="00297665"/>
    <w:rsid w:val="002A2961"/>
    <w:rsid w:val="002A2D74"/>
    <w:rsid w:val="002A39DA"/>
    <w:rsid w:val="002A3E15"/>
    <w:rsid w:val="002A45EB"/>
    <w:rsid w:val="002A4611"/>
    <w:rsid w:val="002A4E98"/>
    <w:rsid w:val="002A7750"/>
    <w:rsid w:val="002B11CA"/>
    <w:rsid w:val="002B1C94"/>
    <w:rsid w:val="002B2A94"/>
    <w:rsid w:val="002B2CFC"/>
    <w:rsid w:val="002B3324"/>
    <w:rsid w:val="002B34C4"/>
    <w:rsid w:val="002B3D92"/>
    <w:rsid w:val="002B72A9"/>
    <w:rsid w:val="002C4EBF"/>
    <w:rsid w:val="002C57F8"/>
    <w:rsid w:val="002C653B"/>
    <w:rsid w:val="002C6F4A"/>
    <w:rsid w:val="002C7594"/>
    <w:rsid w:val="002D4274"/>
    <w:rsid w:val="002D4B1B"/>
    <w:rsid w:val="002D6C8B"/>
    <w:rsid w:val="002D76E8"/>
    <w:rsid w:val="002E066B"/>
    <w:rsid w:val="002E161D"/>
    <w:rsid w:val="002E1E3C"/>
    <w:rsid w:val="002E2263"/>
    <w:rsid w:val="002E38F6"/>
    <w:rsid w:val="002E3B5F"/>
    <w:rsid w:val="002E51AD"/>
    <w:rsid w:val="002E539A"/>
    <w:rsid w:val="002E5474"/>
    <w:rsid w:val="002E5FE5"/>
    <w:rsid w:val="002E725D"/>
    <w:rsid w:val="002F2F30"/>
    <w:rsid w:val="002F30C4"/>
    <w:rsid w:val="002F3144"/>
    <w:rsid w:val="002F3C34"/>
    <w:rsid w:val="002F4273"/>
    <w:rsid w:val="002F5E65"/>
    <w:rsid w:val="002F6BE2"/>
    <w:rsid w:val="003016B1"/>
    <w:rsid w:val="00301D67"/>
    <w:rsid w:val="00302924"/>
    <w:rsid w:val="00304118"/>
    <w:rsid w:val="003043AA"/>
    <w:rsid w:val="003077F8"/>
    <w:rsid w:val="003105F3"/>
    <w:rsid w:val="00312E53"/>
    <w:rsid w:val="003134B8"/>
    <w:rsid w:val="0031426A"/>
    <w:rsid w:val="00314DC8"/>
    <w:rsid w:val="00316F69"/>
    <w:rsid w:val="00320308"/>
    <w:rsid w:val="003206A1"/>
    <w:rsid w:val="00321BFA"/>
    <w:rsid w:val="00324EE3"/>
    <w:rsid w:val="00325438"/>
    <w:rsid w:val="00326915"/>
    <w:rsid w:val="00327B6D"/>
    <w:rsid w:val="0033199E"/>
    <w:rsid w:val="00331DCE"/>
    <w:rsid w:val="00335318"/>
    <w:rsid w:val="0033590A"/>
    <w:rsid w:val="003363DE"/>
    <w:rsid w:val="00336F50"/>
    <w:rsid w:val="00340002"/>
    <w:rsid w:val="00340C08"/>
    <w:rsid w:val="003413EE"/>
    <w:rsid w:val="00341515"/>
    <w:rsid w:val="0034235C"/>
    <w:rsid w:val="00343E6D"/>
    <w:rsid w:val="00345AC2"/>
    <w:rsid w:val="0034679F"/>
    <w:rsid w:val="0034735A"/>
    <w:rsid w:val="0034768B"/>
    <w:rsid w:val="003478AF"/>
    <w:rsid w:val="00350E8A"/>
    <w:rsid w:val="003512CC"/>
    <w:rsid w:val="003517A7"/>
    <w:rsid w:val="00351BCA"/>
    <w:rsid w:val="00351BF7"/>
    <w:rsid w:val="00352130"/>
    <w:rsid w:val="00353103"/>
    <w:rsid w:val="003532D2"/>
    <w:rsid w:val="00354CE0"/>
    <w:rsid w:val="0036031B"/>
    <w:rsid w:val="00360FD3"/>
    <w:rsid w:val="00361F93"/>
    <w:rsid w:val="00362348"/>
    <w:rsid w:val="00362660"/>
    <w:rsid w:val="00362FB3"/>
    <w:rsid w:val="00364EFA"/>
    <w:rsid w:val="0036579B"/>
    <w:rsid w:val="00365D4D"/>
    <w:rsid w:val="003662BA"/>
    <w:rsid w:val="00367C66"/>
    <w:rsid w:val="0037038F"/>
    <w:rsid w:val="003703CA"/>
    <w:rsid w:val="00371C91"/>
    <w:rsid w:val="0037333D"/>
    <w:rsid w:val="00374E49"/>
    <w:rsid w:val="00380B66"/>
    <w:rsid w:val="003846F5"/>
    <w:rsid w:val="003851C2"/>
    <w:rsid w:val="0038572D"/>
    <w:rsid w:val="00385A5B"/>
    <w:rsid w:val="00386353"/>
    <w:rsid w:val="003906C3"/>
    <w:rsid w:val="00391B11"/>
    <w:rsid w:val="00391EA4"/>
    <w:rsid w:val="0039283C"/>
    <w:rsid w:val="00394323"/>
    <w:rsid w:val="0039540D"/>
    <w:rsid w:val="00395429"/>
    <w:rsid w:val="0039651D"/>
    <w:rsid w:val="003A02F6"/>
    <w:rsid w:val="003A081C"/>
    <w:rsid w:val="003A0AC7"/>
    <w:rsid w:val="003A1DD7"/>
    <w:rsid w:val="003A266C"/>
    <w:rsid w:val="003A3937"/>
    <w:rsid w:val="003A7BFE"/>
    <w:rsid w:val="003B09BD"/>
    <w:rsid w:val="003B0FEA"/>
    <w:rsid w:val="003B19DA"/>
    <w:rsid w:val="003B2745"/>
    <w:rsid w:val="003B2E77"/>
    <w:rsid w:val="003B2F61"/>
    <w:rsid w:val="003B3278"/>
    <w:rsid w:val="003B3F7A"/>
    <w:rsid w:val="003B58F0"/>
    <w:rsid w:val="003B5EF1"/>
    <w:rsid w:val="003B5F03"/>
    <w:rsid w:val="003C00E9"/>
    <w:rsid w:val="003C10FC"/>
    <w:rsid w:val="003C255D"/>
    <w:rsid w:val="003C26A8"/>
    <w:rsid w:val="003C6BB9"/>
    <w:rsid w:val="003C7BA8"/>
    <w:rsid w:val="003D0B70"/>
    <w:rsid w:val="003D0B83"/>
    <w:rsid w:val="003D1412"/>
    <w:rsid w:val="003D2286"/>
    <w:rsid w:val="003D2E77"/>
    <w:rsid w:val="003D3BFC"/>
    <w:rsid w:val="003D6AC6"/>
    <w:rsid w:val="003D6EAD"/>
    <w:rsid w:val="003D6FC5"/>
    <w:rsid w:val="003E0E7C"/>
    <w:rsid w:val="003E176E"/>
    <w:rsid w:val="003E188E"/>
    <w:rsid w:val="003E219C"/>
    <w:rsid w:val="003E2872"/>
    <w:rsid w:val="003E32BE"/>
    <w:rsid w:val="003E5218"/>
    <w:rsid w:val="003E78C9"/>
    <w:rsid w:val="003F0A96"/>
    <w:rsid w:val="003F0B79"/>
    <w:rsid w:val="003F20BA"/>
    <w:rsid w:val="003F5F2B"/>
    <w:rsid w:val="003F664B"/>
    <w:rsid w:val="003F6A00"/>
    <w:rsid w:val="003F6B54"/>
    <w:rsid w:val="00400577"/>
    <w:rsid w:val="00401C3A"/>
    <w:rsid w:val="004027AC"/>
    <w:rsid w:val="00403619"/>
    <w:rsid w:val="00404039"/>
    <w:rsid w:val="00404900"/>
    <w:rsid w:val="0040560F"/>
    <w:rsid w:val="00405F68"/>
    <w:rsid w:val="004118EB"/>
    <w:rsid w:val="00411B3B"/>
    <w:rsid w:val="00416433"/>
    <w:rsid w:val="00416D83"/>
    <w:rsid w:val="0042068C"/>
    <w:rsid w:val="0042092B"/>
    <w:rsid w:val="00422478"/>
    <w:rsid w:val="004231B7"/>
    <w:rsid w:val="00423550"/>
    <w:rsid w:val="00423F8C"/>
    <w:rsid w:val="00425A10"/>
    <w:rsid w:val="00431670"/>
    <w:rsid w:val="004319ED"/>
    <w:rsid w:val="00432871"/>
    <w:rsid w:val="00433ACD"/>
    <w:rsid w:val="004344A9"/>
    <w:rsid w:val="00434B1F"/>
    <w:rsid w:val="004356A0"/>
    <w:rsid w:val="00437F6E"/>
    <w:rsid w:val="004412A4"/>
    <w:rsid w:val="0044252C"/>
    <w:rsid w:val="004437F3"/>
    <w:rsid w:val="00443E1B"/>
    <w:rsid w:val="00445207"/>
    <w:rsid w:val="004512F5"/>
    <w:rsid w:val="00451ED7"/>
    <w:rsid w:val="00451EF4"/>
    <w:rsid w:val="00452930"/>
    <w:rsid w:val="00455A10"/>
    <w:rsid w:val="00456486"/>
    <w:rsid w:val="00456B6A"/>
    <w:rsid w:val="00456FA7"/>
    <w:rsid w:val="00457E47"/>
    <w:rsid w:val="004603FA"/>
    <w:rsid w:val="004608CD"/>
    <w:rsid w:val="00461604"/>
    <w:rsid w:val="00461C3D"/>
    <w:rsid w:val="00462362"/>
    <w:rsid w:val="00462879"/>
    <w:rsid w:val="004631F3"/>
    <w:rsid w:val="00464625"/>
    <w:rsid w:val="00466B1C"/>
    <w:rsid w:val="00467334"/>
    <w:rsid w:val="00467C1B"/>
    <w:rsid w:val="00470965"/>
    <w:rsid w:val="00470D60"/>
    <w:rsid w:val="00471F97"/>
    <w:rsid w:val="0047410A"/>
    <w:rsid w:val="004778E8"/>
    <w:rsid w:val="0048269C"/>
    <w:rsid w:val="00482A97"/>
    <w:rsid w:val="004831B1"/>
    <w:rsid w:val="004915BA"/>
    <w:rsid w:val="004937B7"/>
    <w:rsid w:val="00494822"/>
    <w:rsid w:val="00496E91"/>
    <w:rsid w:val="004972FF"/>
    <w:rsid w:val="004973AB"/>
    <w:rsid w:val="004A01E2"/>
    <w:rsid w:val="004A0AC2"/>
    <w:rsid w:val="004A1A5E"/>
    <w:rsid w:val="004A2483"/>
    <w:rsid w:val="004A3DB4"/>
    <w:rsid w:val="004A5691"/>
    <w:rsid w:val="004A5920"/>
    <w:rsid w:val="004A75F9"/>
    <w:rsid w:val="004A76F3"/>
    <w:rsid w:val="004B0736"/>
    <w:rsid w:val="004B0D82"/>
    <w:rsid w:val="004B2858"/>
    <w:rsid w:val="004B46A9"/>
    <w:rsid w:val="004B493D"/>
    <w:rsid w:val="004B4FC3"/>
    <w:rsid w:val="004B5EE7"/>
    <w:rsid w:val="004C05C0"/>
    <w:rsid w:val="004C0B01"/>
    <w:rsid w:val="004C47DD"/>
    <w:rsid w:val="004C6315"/>
    <w:rsid w:val="004C6CF8"/>
    <w:rsid w:val="004C6F7A"/>
    <w:rsid w:val="004C76B1"/>
    <w:rsid w:val="004D1D04"/>
    <w:rsid w:val="004D3A74"/>
    <w:rsid w:val="004D56D8"/>
    <w:rsid w:val="004D656A"/>
    <w:rsid w:val="004E3F35"/>
    <w:rsid w:val="004E6401"/>
    <w:rsid w:val="004E6859"/>
    <w:rsid w:val="004F0101"/>
    <w:rsid w:val="004F0F9C"/>
    <w:rsid w:val="004F12EE"/>
    <w:rsid w:val="004F1E10"/>
    <w:rsid w:val="004F299C"/>
    <w:rsid w:val="004F39F7"/>
    <w:rsid w:val="004F3A9F"/>
    <w:rsid w:val="004F4A03"/>
    <w:rsid w:val="00502F68"/>
    <w:rsid w:val="00507240"/>
    <w:rsid w:val="00507824"/>
    <w:rsid w:val="005109DA"/>
    <w:rsid w:val="00511AF2"/>
    <w:rsid w:val="00513231"/>
    <w:rsid w:val="0051351D"/>
    <w:rsid w:val="00514B9F"/>
    <w:rsid w:val="005156BB"/>
    <w:rsid w:val="005158F4"/>
    <w:rsid w:val="00517CC7"/>
    <w:rsid w:val="005216D8"/>
    <w:rsid w:val="00521A6D"/>
    <w:rsid w:val="005231CC"/>
    <w:rsid w:val="00523FC7"/>
    <w:rsid w:val="00524A7B"/>
    <w:rsid w:val="00524BA5"/>
    <w:rsid w:val="0052543A"/>
    <w:rsid w:val="0052589E"/>
    <w:rsid w:val="00525CBA"/>
    <w:rsid w:val="00527112"/>
    <w:rsid w:val="00527665"/>
    <w:rsid w:val="005279E9"/>
    <w:rsid w:val="00531B15"/>
    <w:rsid w:val="00534AB9"/>
    <w:rsid w:val="00534D23"/>
    <w:rsid w:val="005378C8"/>
    <w:rsid w:val="00537D86"/>
    <w:rsid w:val="00537EFD"/>
    <w:rsid w:val="00542F97"/>
    <w:rsid w:val="0054314B"/>
    <w:rsid w:val="005434B8"/>
    <w:rsid w:val="005441AC"/>
    <w:rsid w:val="0054455D"/>
    <w:rsid w:val="00545F80"/>
    <w:rsid w:val="00546784"/>
    <w:rsid w:val="005474E1"/>
    <w:rsid w:val="00550D26"/>
    <w:rsid w:val="00551361"/>
    <w:rsid w:val="00553666"/>
    <w:rsid w:val="00557AFD"/>
    <w:rsid w:val="005601A8"/>
    <w:rsid w:val="005619C9"/>
    <w:rsid w:val="00564275"/>
    <w:rsid w:val="00566F21"/>
    <w:rsid w:val="00571683"/>
    <w:rsid w:val="0057486C"/>
    <w:rsid w:val="00575425"/>
    <w:rsid w:val="005800D3"/>
    <w:rsid w:val="00580247"/>
    <w:rsid w:val="00580419"/>
    <w:rsid w:val="005806AA"/>
    <w:rsid w:val="00582781"/>
    <w:rsid w:val="00582AA7"/>
    <w:rsid w:val="00584EF2"/>
    <w:rsid w:val="00585929"/>
    <w:rsid w:val="00587677"/>
    <w:rsid w:val="00587985"/>
    <w:rsid w:val="00590847"/>
    <w:rsid w:val="00592D29"/>
    <w:rsid w:val="00597825"/>
    <w:rsid w:val="00597933"/>
    <w:rsid w:val="005A03BA"/>
    <w:rsid w:val="005A17FC"/>
    <w:rsid w:val="005A3195"/>
    <w:rsid w:val="005A4974"/>
    <w:rsid w:val="005A5475"/>
    <w:rsid w:val="005A6178"/>
    <w:rsid w:val="005B09DD"/>
    <w:rsid w:val="005B2513"/>
    <w:rsid w:val="005B4922"/>
    <w:rsid w:val="005B4F8F"/>
    <w:rsid w:val="005B51D7"/>
    <w:rsid w:val="005B6218"/>
    <w:rsid w:val="005B638D"/>
    <w:rsid w:val="005B6640"/>
    <w:rsid w:val="005B6CAF"/>
    <w:rsid w:val="005C03DF"/>
    <w:rsid w:val="005C104C"/>
    <w:rsid w:val="005C1AD5"/>
    <w:rsid w:val="005C23B5"/>
    <w:rsid w:val="005C475C"/>
    <w:rsid w:val="005C72C6"/>
    <w:rsid w:val="005D00B0"/>
    <w:rsid w:val="005D06A0"/>
    <w:rsid w:val="005D0C9A"/>
    <w:rsid w:val="005D195E"/>
    <w:rsid w:val="005D26E4"/>
    <w:rsid w:val="005D361D"/>
    <w:rsid w:val="005D3E32"/>
    <w:rsid w:val="005D3FB4"/>
    <w:rsid w:val="005D47B2"/>
    <w:rsid w:val="005D5B7D"/>
    <w:rsid w:val="005D769A"/>
    <w:rsid w:val="005E003D"/>
    <w:rsid w:val="005E1C27"/>
    <w:rsid w:val="005E23FA"/>
    <w:rsid w:val="005E39C3"/>
    <w:rsid w:val="005E49BA"/>
    <w:rsid w:val="005E4EB8"/>
    <w:rsid w:val="005E5AD1"/>
    <w:rsid w:val="005E6294"/>
    <w:rsid w:val="005E6836"/>
    <w:rsid w:val="005E74EE"/>
    <w:rsid w:val="005F0BB2"/>
    <w:rsid w:val="005F45B1"/>
    <w:rsid w:val="005F5C17"/>
    <w:rsid w:val="005F71F6"/>
    <w:rsid w:val="005F7450"/>
    <w:rsid w:val="005F7AD2"/>
    <w:rsid w:val="00602475"/>
    <w:rsid w:val="00602522"/>
    <w:rsid w:val="00602971"/>
    <w:rsid w:val="00602BC6"/>
    <w:rsid w:val="00603499"/>
    <w:rsid w:val="00603CCB"/>
    <w:rsid w:val="00611EF2"/>
    <w:rsid w:val="00612102"/>
    <w:rsid w:val="006142CD"/>
    <w:rsid w:val="00615EAE"/>
    <w:rsid w:val="00617239"/>
    <w:rsid w:val="006177DC"/>
    <w:rsid w:val="0062114F"/>
    <w:rsid w:val="00621301"/>
    <w:rsid w:val="006226D6"/>
    <w:rsid w:val="00623627"/>
    <w:rsid w:val="00623FEE"/>
    <w:rsid w:val="00624DD7"/>
    <w:rsid w:val="00625ABF"/>
    <w:rsid w:val="0063044D"/>
    <w:rsid w:val="00630807"/>
    <w:rsid w:val="006312DC"/>
    <w:rsid w:val="00632BA3"/>
    <w:rsid w:val="006340BC"/>
    <w:rsid w:val="00634672"/>
    <w:rsid w:val="00634A5D"/>
    <w:rsid w:val="00634F1A"/>
    <w:rsid w:val="00637A9D"/>
    <w:rsid w:val="0064105E"/>
    <w:rsid w:val="00641C87"/>
    <w:rsid w:val="00642BB9"/>
    <w:rsid w:val="00643216"/>
    <w:rsid w:val="00643312"/>
    <w:rsid w:val="0064686D"/>
    <w:rsid w:val="00647FCB"/>
    <w:rsid w:val="00651F62"/>
    <w:rsid w:val="00652F29"/>
    <w:rsid w:val="00652F5A"/>
    <w:rsid w:val="0065317C"/>
    <w:rsid w:val="00653D2D"/>
    <w:rsid w:val="006546A4"/>
    <w:rsid w:val="00655BEE"/>
    <w:rsid w:val="00655F2B"/>
    <w:rsid w:val="00655FD3"/>
    <w:rsid w:val="00656431"/>
    <w:rsid w:val="006573FF"/>
    <w:rsid w:val="0066027B"/>
    <w:rsid w:val="00660889"/>
    <w:rsid w:val="00661473"/>
    <w:rsid w:val="00661C6B"/>
    <w:rsid w:val="00661D15"/>
    <w:rsid w:val="00666064"/>
    <w:rsid w:val="00666893"/>
    <w:rsid w:val="0066709B"/>
    <w:rsid w:val="006702F6"/>
    <w:rsid w:val="00670D57"/>
    <w:rsid w:val="00670E31"/>
    <w:rsid w:val="00671B33"/>
    <w:rsid w:val="0067236E"/>
    <w:rsid w:val="00672795"/>
    <w:rsid w:val="00672CC7"/>
    <w:rsid w:val="006740FA"/>
    <w:rsid w:val="006743E9"/>
    <w:rsid w:val="00675FB8"/>
    <w:rsid w:val="00680B48"/>
    <w:rsid w:val="00681C81"/>
    <w:rsid w:val="006826F7"/>
    <w:rsid w:val="00682B6F"/>
    <w:rsid w:val="00683621"/>
    <w:rsid w:val="0068555C"/>
    <w:rsid w:val="00686EE6"/>
    <w:rsid w:val="00693555"/>
    <w:rsid w:val="006945FE"/>
    <w:rsid w:val="00694772"/>
    <w:rsid w:val="006959A0"/>
    <w:rsid w:val="006972F5"/>
    <w:rsid w:val="006A030F"/>
    <w:rsid w:val="006A210D"/>
    <w:rsid w:val="006A465B"/>
    <w:rsid w:val="006A6044"/>
    <w:rsid w:val="006A7383"/>
    <w:rsid w:val="006A7B40"/>
    <w:rsid w:val="006B00C0"/>
    <w:rsid w:val="006B36D2"/>
    <w:rsid w:val="006B4266"/>
    <w:rsid w:val="006B441C"/>
    <w:rsid w:val="006B524A"/>
    <w:rsid w:val="006B727B"/>
    <w:rsid w:val="006B7F25"/>
    <w:rsid w:val="006C00D5"/>
    <w:rsid w:val="006C0531"/>
    <w:rsid w:val="006C442A"/>
    <w:rsid w:val="006C5579"/>
    <w:rsid w:val="006C73DF"/>
    <w:rsid w:val="006D002B"/>
    <w:rsid w:val="006D1AB9"/>
    <w:rsid w:val="006D3836"/>
    <w:rsid w:val="006D4A7B"/>
    <w:rsid w:val="006D4D17"/>
    <w:rsid w:val="006D6569"/>
    <w:rsid w:val="006D6ACE"/>
    <w:rsid w:val="006D6BA2"/>
    <w:rsid w:val="006D6ECF"/>
    <w:rsid w:val="006D7032"/>
    <w:rsid w:val="006E021C"/>
    <w:rsid w:val="006E072B"/>
    <w:rsid w:val="006E18F6"/>
    <w:rsid w:val="006E296B"/>
    <w:rsid w:val="006E2B57"/>
    <w:rsid w:val="006E35CC"/>
    <w:rsid w:val="006E5435"/>
    <w:rsid w:val="006E621A"/>
    <w:rsid w:val="006E675D"/>
    <w:rsid w:val="006E704C"/>
    <w:rsid w:val="006E72A8"/>
    <w:rsid w:val="006E769C"/>
    <w:rsid w:val="006F035A"/>
    <w:rsid w:val="006F0C1D"/>
    <w:rsid w:val="006F1A58"/>
    <w:rsid w:val="006F1F7A"/>
    <w:rsid w:val="006F2389"/>
    <w:rsid w:val="006F5B22"/>
    <w:rsid w:val="00701538"/>
    <w:rsid w:val="007031A6"/>
    <w:rsid w:val="00707B29"/>
    <w:rsid w:val="00707E09"/>
    <w:rsid w:val="00707F41"/>
    <w:rsid w:val="00710937"/>
    <w:rsid w:val="00710E9F"/>
    <w:rsid w:val="0071171E"/>
    <w:rsid w:val="00711830"/>
    <w:rsid w:val="0071359C"/>
    <w:rsid w:val="007155A5"/>
    <w:rsid w:val="007164FC"/>
    <w:rsid w:val="00716539"/>
    <w:rsid w:val="007165A4"/>
    <w:rsid w:val="007174A1"/>
    <w:rsid w:val="00721270"/>
    <w:rsid w:val="00721AD6"/>
    <w:rsid w:val="00721D70"/>
    <w:rsid w:val="007246D6"/>
    <w:rsid w:val="00724BEC"/>
    <w:rsid w:val="00725A04"/>
    <w:rsid w:val="00726648"/>
    <w:rsid w:val="0073279B"/>
    <w:rsid w:val="0073324F"/>
    <w:rsid w:val="00735878"/>
    <w:rsid w:val="00735D37"/>
    <w:rsid w:val="0073671E"/>
    <w:rsid w:val="00737132"/>
    <w:rsid w:val="00740B9F"/>
    <w:rsid w:val="00741496"/>
    <w:rsid w:val="007421BC"/>
    <w:rsid w:val="00742FB4"/>
    <w:rsid w:val="007447F0"/>
    <w:rsid w:val="00744884"/>
    <w:rsid w:val="00747DEB"/>
    <w:rsid w:val="007509C6"/>
    <w:rsid w:val="00751960"/>
    <w:rsid w:val="007524FC"/>
    <w:rsid w:val="00754AC0"/>
    <w:rsid w:val="00756E02"/>
    <w:rsid w:val="00757F9D"/>
    <w:rsid w:val="0076175B"/>
    <w:rsid w:val="00762618"/>
    <w:rsid w:val="00770D88"/>
    <w:rsid w:val="00771819"/>
    <w:rsid w:val="00771D4B"/>
    <w:rsid w:val="007731F6"/>
    <w:rsid w:val="00773C2C"/>
    <w:rsid w:val="00774D9F"/>
    <w:rsid w:val="00775649"/>
    <w:rsid w:val="00776EAA"/>
    <w:rsid w:val="0077706B"/>
    <w:rsid w:val="00780758"/>
    <w:rsid w:val="0078440D"/>
    <w:rsid w:val="00784B2B"/>
    <w:rsid w:val="0078526E"/>
    <w:rsid w:val="00785A1C"/>
    <w:rsid w:val="00790DEB"/>
    <w:rsid w:val="0079112E"/>
    <w:rsid w:val="007923BD"/>
    <w:rsid w:val="007939D5"/>
    <w:rsid w:val="00795BF3"/>
    <w:rsid w:val="00795C73"/>
    <w:rsid w:val="00796746"/>
    <w:rsid w:val="00797436"/>
    <w:rsid w:val="007A01BF"/>
    <w:rsid w:val="007A111F"/>
    <w:rsid w:val="007A174C"/>
    <w:rsid w:val="007A17AB"/>
    <w:rsid w:val="007A5ED4"/>
    <w:rsid w:val="007A6800"/>
    <w:rsid w:val="007A7C3F"/>
    <w:rsid w:val="007B03D3"/>
    <w:rsid w:val="007B0B03"/>
    <w:rsid w:val="007B0E98"/>
    <w:rsid w:val="007B1C8A"/>
    <w:rsid w:val="007B3B85"/>
    <w:rsid w:val="007B49E6"/>
    <w:rsid w:val="007B565F"/>
    <w:rsid w:val="007B57AA"/>
    <w:rsid w:val="007B5D6C"/>
    <w:rsid w:val="007B6EEA"/>
    <w:rsid w:val="007B71E7"/>
    <w:rsid w:val="007C1FB4"/>
    <w:rsid w:val="007C3176"/>
    <w:rsid w:val="007C35E9"/>
    <w:rsid w:val="007C3B54"/>
    <w:rsid w:val="007C3CB6"/>
    <w:rsid w:val="007C4A45"/>
    <w:rsid w:val="007C4FE2"/>
    <w:rsid w:val="007C541C"/>
    <w:rsid w:val="007C611F"/>
    <w:rsid w:val="007C698E"/>
    <w:rsid w:val="007D0B48"/>
    <w:rsid w:val="007D2223"/>
    <w:rsid w:val="007D335D"/>
    <w:rsid w:val="007D38E8"/>
    <w:rsid w:val="007D3E58"/>
    <w:rsid w:val="007D4D40"/>
    <w:rsid w:val="007D60EA"/>
    <w:rsid w:val="007D634B"/>
    <w:rsid w:val="007D69F5"/>
    <w:rsid w:val="007D7C54"/>
    <w:rsid w:val="007E0748"/>
    <w:rsid w:val="007E0DA3"/>
    <w:rsid w:val="007E0EB8"/>
    <w:rsid w:val="007E2376"/>
    <w:rsid w:val="007E26E1"/>
    <w:rsid w:val="007E2975"/>
    <w:rsid w:val="007E4177"/>
    <w:rsid w:val="007E6DEA"/>
    <w:rsid w:val="007E707B"/>
    <w:rsid w:val="007E71C6"/>
    <w:rsid w:val="007E7874"/>
    <w:rsid w:val="007F2F74"/>
    <w:rsid w:val="007F3B53"/>
    <w:rsid w:val="007F5A52"/>
    <w:rsid w:val="007F623C"/>
    <w:rsid w:val="007F6869"/>
    <w:rsid w:val="00800DAE"/>
    <w:rsid w:val="00800F6B"/>
    <w:rsid w:val="008034C4"/>
    <w:rsid w:val="00803548"/>
    <w:rsid w:val="00803A59"/>
    <w:rsid w:val="00804A18"/>
    <w:rsid w:val="00805EC4"/>
    <w:rsid w:val="00806A49"/>
    <w:rsid w:val="008073BA"/>
    <w:rsid w:val="00807B49"/>
    <w:rsid w:val="00810BC5"/>
    <w:rsid w:val="0081550B"/>
    <w:rsid w:val="00815DC6"/>
    <w:rsid w:val="008173DF"/>
    <w:rsid w:val="00817BD9"/>
    <w:rsid w:val="0082164D"/>
    <w:rsid w:val="00821F90"/>
    <w:rsid w:val="00824108"/>
    <w:rsid w:val="0082450A"/>
    <w:rsid w:val="00825A56"/>
    <w:rsid w:val="00826363"/>
    <w:rsid w:val="00830378"/>
    <w:rsid w:val="0083077A"/>
    <w:rsid w:val="00830AE3"/>
    <w:rsid w:val="00832533"/>
    <w:rsid w:val="008329B7"/>
    <w:rsid w:val="0083441A"/>
    <w:rsid w:val="00836F4F"/>
    <w:rsid w:val="00837903"/>
    <w:rsid w:val="008401EE"/>
    <w:rsid w:val="008407DB"/>
    <w:rsid w:val="00842249"/>
    <w:rsid w:val="00845791"/>
    <w:rsid w:val="008476A5"/>
    <w:rsid w:val="00847A5F"/>
    <w:rsid w:val="0085302D"/>
    <w:rsid w:val="0085321C"/>
    <w:rsid w:val="0085333D"/>
    <w:rsid w:val="008543DE"/>
    <w:rsid w:val="00857C94"/>
    <w:rsid w:val="00861B82"/>
    <w:rsid w:val="00861F41"/>
    <w:rsid w:val="00862256"/>
    <w:rsid w:val="00863402"/>
    <w:rsid w:val="008637FC"/>
    <w:rsid w:val="008645AB"/>
    <w:rsid w:val="00867711"/>
    <w:rsid w:val="00871867"/>
    <w:rsid w:val="00871A07"/>
    <w:rsid w:val="00871F2E"/>
    <w:rsid w:val="008739DF"/>
    <w:rsid w:val="00874269"/>
    <w:rsid w:val="00876E78"/>
    <w:rsid w:val="00876FF6"/>
    <w:rsid w:val="00880274"/>
    <w:rsid w:val="0088143E"/>
    <w:rsid w:val="00881625"/>
    <w:rsid w:val="00882084"/>
    <w:rsid w:val="008828B0"/>
    <w:rsid w:val="0088428A"/>
    <w:rsid w:val="00884314"/>
    <w:rsid w:val="00884AAB"/>
    <w:rsid w:val="00885DED"/>
    <w:rsid w:val="008862C4"/>
    <w:rsid w:val="00886F36"/>
    <w:rsid w:val="00887EA8"/>
    <w:rsid w:val="00892AC1"/>
    <w:rsid w:val="00892C69"/>
    <w:rsid w:val="00893C07"/>
    <w:rsid w:val="00894514"/>
    <w:rsid w:val="00895362"/>
    <w:rsid w:val="00897494"/>
    <w:rsid w:val="00897668"/>
    <w:rsid w:val="008A0A65"/>
    <w:rsid w:val="008A119A"/>
    <w:rsid w:val="008A2E65"/>
    <w:rsid w:val="008A4199"/>
    <w:rsid w:val="008A563D"/>
    <w:rsid w:val="008A6693"/>
    <w:rsid w:val="008A78EE"/>
    <w:rsid w:val="008B0229"/>
    <w:rsid w:val="008B0845"/>
    <w:rsid w:val="008B0CFA"/>
    <w:rsid w:val="008B0DD3"/>
    <w:rsid w:val="008B0F92"/>
    <w:rsid w:val="008B2049"/>
    <w:rsid w:val="008B3A12"/>
    <w:rsid w:val="008B3D9B"/>
    <w:rsid w:val="008B50A5"/>
    <w:rsid w:val="008B5792"/>
    <w:rsid w:val="008B67C5"/>
    <w:rsid w:val="008B7E78"/>
    <w:rsid w:val="008C20FA"/>
    <w:rsid w:val="008C333B"/>
    <w:rsid w:val="008C3ADF"/>
    <w:rsid w:val="008C3E93"/>
    <w:rsid w:val="008C3ECD"/>
    <w:rsid w:val="008C4004"/>
    <w:rsid w:val="008C4BA1"/>
    <w:rsid w:val="008C7123"/>
    <w:rsid w:val="008C726E"/>
    <w:rsid w:val="008C74BE"/>
    <w:rsid w:val="008D0A09"/>
    <w:rsid w:val="008D14CE"/>
    <w:rsid w:val="008D30E6"/>
    <w:rsid w:val="008D38F5"/>
    <w:rsid w:val="008D4857"/>
    <w:rsid w:val="008D6476"/>
    <w:rsid w:val="008D67BF"/>
    <w:rsid w:val="008E05A9"/>
    <w:rsid w:val="008E1AF1"/>
    <w:rsid w:val="008E2CBF"/>
    <w:rsid w:val="008E4452"/>
    <w:rsid w:val="008E5101"/>
    <w:rsid w:val="008F15CB"/>
    <w:rsid w:val="008F1912"/>
    <w:rsid w:val="008F5003"/>
    <w:rsid w:val="008F538A"/>
    <w:rsid w:val="008F5839"/>
    <w:rsid w:val="008F5F24"/>
    <w:rsid w:val="008F6C4F"/>
    <w:rsid w:val="008F7823"/>
    <w:rsid w:val="0090036A"/>
    <w:rsid w:val="00900B34"/>
    <w:rsid w:val="00901D74"/>
    <w:rsid w:val="00905079"/>
    <w:rsid w:val="00905121"/>
    <w:rsid w:val="00906E1A"/>
    <w:rsid w:val="009076C8"/>
    <w:rsid w:val="00907932"/>
    <w:rsid w:val="00907C2C"/>
    <w:rsid w:val="009105D7"/>
    <w:rsid w:val="0091104C"/>
    <w:rsid w:val="00913222"/>
    <w:rsid w:val="0091453D"/>
    <w:rsid w:val="009165C0"/>
    <w:rsid w:val="0091673D"/>
    <w:rsid w:val="00916DD4"/>
    <w:rsid w:val="009200BE"/>
    <w:rsid w:val="009211ED"/>
    <w:rsid w:val="009219EA"/>
    <w:rsid w:val="00921DA3"/>
    <w:rsid w:val="00923139"/>
    <w:rsid w:val="00923E61"/>
    <w:rsid w:val="009249E0"/>
    <w:rsid w:val="00925195"/>
    <w:rsid w:val="00925242"/>
    <w:rsid w:val="00925A15"/>
    <w:rsid w:val="009269CD"/>
    <w:rsid w:val="00926B77"/>
    <w:rsid w:val="00932646"/>
    <w:rsid w:val="00933936"/>
    <w:rsid w:val="009354D3"/>
    <w:rsid w:val="009375F3"/>
    <w:rsid w:val="00937A3D"/>
    <w:rsid w:val="00940AB0"/>
    <w:rsid w:val="00943598"/>
    <w:rsid w:val="009457D4"/>
    <w:rsid w:val="009460F3"/>
    <w:rsid w:val="009468EB"/>
    <w:rsid w:val="00946C1A"/>
    <w:rsid w:val="00947102"/>
    <w:rsid w:val="0095040D"/>
    <w:rsid w:val="00950B7D"/>
    <w:rsid w:val="00954A25"/>
    <w:rsid w:val="00955017"/>
    <w:rsid w:val="00955C6C"/>
    <w:rsid w:val="00956615"/>
    <w:rsid w:val="0096058D"/>
    <w:rsid w:val="009631DB"/>
    <w:rsid w:val="0096438E"/>
    <w:rsid w:val="009648DE"/>
    <w:rsid w:val="00965011"/>
    <w:rsid w:val="00966527"/>
    <w:rsid w:val="009666BD"/>
    <w:rsid w:val="00967547"/>
    <w:rsid w:val="00967D1D"/>
    <w:rsid w:val="0097120A"/>
    <w:rsid w:val="00971866"/>
    <w:rsid w:val="009773A3"/>
    <w:rsid w:val="0097799D"/>
    <w:rsid w:val="00980916"/>
    <w:rsid w:val="0098212B"/>
    <w:rsid w:val="00982F40"/>
    <w:rsid w:val="00984793"/>
    <w:rsid w:val="00984B7C"/>
    <w:rsid w:val="009863B1"/>
    <w:rsid w:val="00986B3F"/>
    <w:rsid w:val="009870AC"/>
    <w:rsid w:val="00992084"/>
    <w:rsid w:val="00992739"/>
    <w:rsid w:val="00992E14"/>
    <w:rsid w:val="00994A24"/>
    <w:rsid w:val="009A276B"/>
    <w:rsid w:val="009A2BEE"/>
    <w:rsid w:val="009A3FE1"/>
    <w:rsid w:val="009A61CB"/>
    <w:rsid w:val="009A6350"/>
    <w:rsid w:val="009A6823"/>
    <w:rsid w:val="009A7D77"/>
    <w:rsid w:val="009B0A65"/>
    <w:rsid w:val="009B34AC"/>
    <w:rsid w:val="009B52AC"/>
    <w:rsid w:val="009B553A"/>
    <w:rsid w:val="009B5F14"/>
    <w:rsid w:val="009B66A6"/>
    <w:rsid w:val="009B7FB8"/>
    <w:rsid w:val="009C01F0"/>
    <w:rsid w:val="009C0992"/>
    <w:rsid w:val="009C1815"/>
    <w:rsid w:val="009C288C"/>
    <w:rsid w:val="009C3BE5"/>
    <w:rsid w:val="009C3F78"/>
    <w:rsid w:val="009C4288"/>
    <w:rsid w:val="009C4EF6"/>
    <w:rsid w:val="009C53B8"/>
    <w:rsid w:val="009C5800"/>
    <w:rsid w:val="009C5EDE"/>
    <w:rsid w:val="009C7837"/>
    <w:rsid w:val="009C7B09"/>
    <w:rsid w:val="009C7CCA"/>
    <w:rsid w:val="009D0A4B"/>
    <w:rsid w:val="009D0DF3"/>
    <w:rsid w:val="009D169D"/>
    <w:rsid w:val="009D30EC"/>
    <w:rsid w:val="009D3107"/>
    <w:rsid w:val="009D33F7"/>
    <w:rsid w:val="009D46E8"/>
    <w:rsid w:val="009D51E1"/>
    <w:rsid w:val="009D623C"/>
    <w:rsid w:val="009D7A99"/>
    <w:rsid w:val="009E031D"/>
    <w:rsid w:val="009E1CB5"/>
    <w:rsid w:val="009E23DC"/>
    <w:rsid w:val="009E2592"/>
    <w:rsid w:val="009E34ED"/>
    <w:rsid w:val="009E3C67"/>
    <w:rsid w:val="009E5045"/>
    <w:rsid w:val="009E69B6"/>
    <w:rsid w:val="009E69C3"/>
    <w:rsid w:val="009F098D"/>
    <w:rsid w:val="009F2250"/>
    <w:rsid w:val="009F33A9"/>
    <w:rsid w:val="009F3F5E"/>
    <w:rsid w:val="009F57D7"/>
    <w:rsid w:val="009F5EBF"/>
    <w:rsid w:val="009F68B8"/>
    <w:rsid w:val="009F696B"/>
    <w:rsid w:val="009F7565"/>
    <w:rsid w:val="009F7E33"/>
    <w:rsid w:val="009F7FD4"/>
    <w:rsid w:val="00A00D8A"/>
    <w:rsid w:val="00A0156E"/>
    <w:rsid w:val="00A01F6D"/>
    <w:rsid w:val="00A02243"/>
    <w:rsid w:val="00A038F9"/>
    <w:rsid w:val="00A05397"/>
    <w:rsid w:val="00A05894"/>
    <w:rsid w:val="00A05D6C"/>
    <w:rsid w:val="00A0789C"/>
    <w:rsid w:val="00A10D1E"/>
    <w:rsid w:val="00A163A5"/>
    <w:rsid w:val="00A169BB"/>
    <w:rsid w:val="00A17A6D"/>
    <w:rsid w:val="00A216B7"/>
    <w:rsid w:val="00A227AA"/>
    <w:rsid w:val="00A2303D"/>
    <w:rsid w:val="00A24F97"/>
    <w:rsid w:val="00A26179"/>
    <w:rsid w:val="00A27C92"/>
    <w:rsid w:val="00A27DAF"/>
    <w:rsid w:val="00A27DF5"/>
    <w:rsid w:val="00A33E80"/>
    <w:rsid w:val="00A33F20"/>
    <w:rsid w:val="00A35291"/>
    <w:rsid w:val="00A3592F"/>
    <w:rsid w:val="00A36F9E"/>
    <w:rsid w:val="00A37A74"/>
    <w:rsid w:val="00A417CD"/>
    <w:rsid w:val="00A41E5F"/>
    <w:rsid w:val="00A420D2"/>
    <w:rsid w:val="00A431CB"/>
    <w:rsid w:val="00A43928"/>
    <w:rsid w:val="00A446B9"/>
    <w:rsid w:val="00A456C8"/>
    <w:rsid w:val="00A50198"/>
    <w:rsid w:val="00A508E5"/>
    <w:rsid w:val="00A5149E"/>
    <w:rsid w:val="00A52163"/>
    <w:rsid w:val="00A52568"/>
    <w:rsid w:val="00A56A3D"/>
    <w:rsid w:val="00A56B40"/>
    <w:rsid w:val="00A57275"/>
    <w:rsid w:val="00A609D4"/>
    <w:rsid w:val="00A60B07"/>
    <w:rsid w:val="00A61318"/>
    <w:rsid w:val="00A61724"/>
    <w:rsid w:val="00A620FA"/>
    <w:rsid w:val="00A6281A"/>
    <w:rsid w:val="00A63757"/>
    <w:rsid w:val="00A647C3"/>
    <w:rsid w:val="00A6519C"/>
    <w:rsid w:val="00A65545"/>
    <w:rsid w:val="00A669B5"/>
    <w:rsid w:val="00A701A3"/>
    <w:rsid w:val="00A71DFD"/>
    <w:rsid w:val="00A7325C"/>
    <w:rsid w:val="00A73C0F"/>
    <w:rsid w:val="00A75503"/>
    <w:rsid w:val="00A76607"/>
    <w:rsid w:val="00A76639"/>
    <w:rsid w:val="00A7678D"/>
    <w:rsid w:val="00A77188"/>
    <w:rsid w:val="00A77873"/>
    <w:rsid w:val="00A77F9B"/>
    <w:rsid w:val="00A801D5"/>
    <w:rsid w:val="00A84C90"/>
    <w:rsid w:val="00A84D30"/>
    <w:rsid w:val="00A854CC"/>
    <w:rsid w:val="00A8780E"/>
    <w:rsid w:val="00A878A6"/>
    <w:rsid w:val="00A94087"/>
    <w:rsid w:val="00A95429"/>
    <w:rsid w:val="00A959BD"/>
    <w:rsid w:val="00AA0893"/>
    <w:rsid w:val="00AA0E7F"/>
    <w:rsid w:val="00AA1A81"/>
    <w:rsid w:val="00AA34AE"/>
    <w:rsid w:val="00AA43F6"/>
    <w:rsid w:val="00AA5D72"/>
    <w:rsid w:val="00AA60A0"/>
    <w:rsid w:val="00AA626D"/>
    <w:rsid w:val="00AA76E3"/>
    <w:rsid w:val="00AB136A"/>
    <w:rsid w:val="00AB13D4"/>
    <w:rsid w:val="00AB4A9C"/>
    <w:rsid w:val="00AB5EFA"/>
    <w:rsid w:val="00AC1431"/>
    <w:rsid w:val="00AC19A0"/>
    <w:rsid w:val="00AC1B35"/>
    <w:rsid w:val="00AC1C79"/>
    <w:rsid w:val="00AC23AF"/>
    <w:rsid w:val="00AC3EFF"/>
    <w:rsid w:val="00AC47A7"/>
    <w:rsid w:val="00AC5121"/>
    <w:rsid w:val="00AC70AA"/>
    <w:rsid w:val="00AC710F"/>
    <w:rsid w:val="00AC7632"/>
    <w:rsid w:val="00AD06AA"/>
    <w:rsid w:val="00AD16C4"/>
    <w:rsid w:val="00AD1B8F"/>
    <w:rsid w:val="00AD4CE2"/>
    <w:rsid w:val="00AD5116"/>
    <w:rsid w:val="00AD5CDD"/>
    <w:rsid w:val="00AD5D3F"/>
    <w:rsid w:val="00AD5D8B"/>
    <w:rsid w:val="00AD7CBA"/>
    <w:rsid w:val="00AE1E08"/>
    <w:rsid w:val="00AE2BCA"/>
    <w:rsid w:val="00AE2F28"/>
    <w:rsid w:val="00AE4061"/>
    <w:rsid w:val="00AE5C9F"/>
    <w:rsid w:val="00AE642F"/>
    <w:rsid w:val="00AE68F9"/>
    <w:rsid w:val="00AE6915"/>
    <w:rsid w:val="00AE7235"/>
    <w:rsid w:val="00AE766F"/>
    <w:rsid w:val="00AE76D1"/>
    <w:rsid w:val="00AF080A"/>
    <w:rsid w:val="00AF08D0"/>
    <w:rsid w:val="00AF29A0"/>
    <w:rsid w:val="00AF78E5"/>
    <w:rsid w:val="00B00A73"/>
    <w:rsid w:val="00B01493"/>
    <w:rsid w:val="00B01B6D"/>
    <w:rsid w:val="00B034E2"/>
    <w:rsid w:val="00B04D35"/>
    <w:rsid w:val="00B0537C"/>
    <w:rsid w:val="00B05EB8"/>
    <w:rsid w:val="00B05F9B"/>
    <w:rsid w:val="00B060A7"/>
    <w:rsid w:val="00B12458"/>
    <w:rsid w:val="00B13063"/>
    <w:rsid w:val="00B13946"/>
    <w:rsid w:val="00B13D32"/>
    <w:rsid w:val="00B14888"/>
    <w:rsid w:val="00B16AD3"/>
    <w:rsid w:val="00B17F14"/>
    <w:rsid w:val="00B20E00"/>
    <w:rsid w:val="00B2105B"/>
    <w:rsid w:val="00B21FFD"/>
    <w:rsid w:val="00B2290D"/>
    <w:rsid w:val="00B232E8"/>
    <w:rsid w:val="00B239DC"/>
    <w:rsid w:val="00B24B82"/>
    <w:rsid w:val="00B25F76"/>
    <w:rsid w:val="00B2763C"/>
    <w:rsid w:val="00B3028B"/>
    <w:rsid w:val="00B309D9"/>
    <w:rsid w:val="00B30C94"/>
    <w:rsid w:val="00B3217B"/>
    <w:rsid w:val="00B33AC1"/>
    <w:rsid w:val="00B34622"/>
    <w:rsid w:val="00B370A0"/>
    <w:rsid w:val="00B403A7"/>
    <w:rsid w:val="00B40ADA"/>
    <w:rsid w:val="00B42EF6"/>
    <w:rsid w:val="00B45AE5"/>
    <w:rsid w:val="00B4729F"/>
    <w:rsid w:val="00B50675"/>
    <w:rsid w:val="00B50982"/>
    <w:rsid w:val="00B5238A"/>
    <w:rsid w:val="00B534E1"/>
    <w:rsid w:val="00B5360C"/>
    <w:rsid w:val="00B53E4D"/>
    <w:rsid w:val="00B541A5"/>
    <w:rsid w:val="00B54AD5"/>
    <w:rsid w:val="00B5549E"/>
    <w:rsid w:val="00B57461"/>
    <w:rsid w:val="00B609CC"/>
    <w:rsid w:val="00B60F09"/>
    <w:rsid w:val="00B633A6"/>
    <w:rsid w:val="00B64421"/>
    <w:rsid w:val="00B64D5D"/>
    <w:rsid w:val="00B6681D"/>
    <w:rsid w:val="00B66B4C"/>
    <w:rsid w:val="00B67B3B"/>
    <w:rsid w:val="00B67E32"/>
    <w:rsid w:val="00B700DA"/>
    <w:rsid w:val="00B701C4"/>
    <w:rsid w:val="00B72C3E"/>
    <w:rsid w:val="00B73BFE"/>
    <w:rsid w:val="00B740AF"/>
    <w:rsid w:val="00B7677A"/>
    <w:rsid w:val="00B76D1F"/>
    <w:rsid w:val="00B77BA6"/>
    <w:rsid w:val="00B77CBC"/>
    <w:rsid w:val="00B8254F"/>
    <w:rsid w:val="00B82EE2"/>
    <w:rsid w:val="00B84EEF"/>
    <w:rsid w:val="00B8504D"/>
    <w:rsid w:val="00B85609"/>
    <w:rsid w:val="00B86452"/>
    <w:rsid w:val="00B8719C"/>
    <w:rsid w:val="00B903C0"/>
    <w:rsid w:val="00B92260"/>
    <w:rsid w:val="00B92591"/>
    <w:rsid w:val="00B93852"/>
    <w:rsid w:val="00B9398F"/>
    <w:rsid w:val="00B94680"/>
    <w:rsid w:val="00B94775"/>
    <w:rsid w:val="00B948A5"/>
    <w:rsid w:val="00B96863"/>
    <w:rsid w:val="00B968B4"/>
    <w:rsid w:val="00B9752B"/>
    <w:rsid w:val="00B97981"/>
    <w:rsid w:val="00BA4822"/>
    <w:rsid w:val="00BA52F6"/>
    <w:rsid w:val="00BA720A"/>
    <w:rsid w:val="00BA7E8F"/>
    <w:rsid w:val="00BB2280"/>
    <w:rsid w:val="00BB2AB7"/>
    <w:rsid w:val="00BB2D8A"/>
    <w:rsid w:val="00BB35D0"/>
    <w:rsid w:val="00BB59A8"/>
    <w:rsid w:val="00BB6FF4"/>
    <w:rsid w:val="00BB7057"/>
    <w:rsid w:val="00BB723F"/>
    <w:rsid w:val="00BB7677"/>
    <w:rsid w:val="00BB7C94"/>
    <w:rsid w:val="00BC0CFA"/>
    <w:rsid w:val="00BC321C"/>
    <w:rsid w:val="00BC35BE"/>
    <w:rsid w:val="00BC3A94"/>
    <w:rsid w:val="00BC5052"/>
    <w:rsid w:val="00BC7A0B"/>
    <w:rsid w:val="00BD0000"/>
    <w:rsid w:val="00BD0F3E"/>
    <w:rsid w:val="00BD1B55"/>
    <w:rsid w:val="00BD27B2"/>
    <w:rsid w:val="00BD3618"/>
    <w:rsid w:val="00BD49AE"/>
    <w:rsid w:val="00BD4D14"/>
    <w:rsid w:val="00BD5BB4"/>
    <w:rsid w:val="00BD64E5"/>
    <w:rsid w:val="00BD6885"/>
    <w:rsid w:val="00BD7BB3"/>
    <w:rsid w:val="00BE23B4"/>
    <w:rsid w:val="00BE344D"/>
    <w:rsid w:val="00BE5D3E"/>
    <w:rsid w:val="00BE636B"/>
    <w:rsid w:val="00BE73D6"/>
    <w:rsid w:val="00BF2EAC"/>
    <w:rsid w:val="00BF32E0"/>
    <w:rsid w:val="00BF3C0A"/>
    <w:rsid w:val="00BF510D"/>
    <w:rsid w:val="00BF6D66"/>
    <w:rsid w:val="00C01B7C"/>
    <w:rsid w:val="00C01F9B"/>
    <w:rsid w:val="00C024E7"/>
    <w:rsid w:val="00C027B9"/>
    <w:rsid w:val="00C0281D"/>
    <w:rsid w:val="00C04B26"/>
    <w:rsid w:val="00C06AE2"/>
    <w:rsid w:val="00C101B1"/>
    <w:rsid w:val="00C12D48"/>
    <w:rsid w:val="00C14629"/>
    <w:rsid w:val="00C148FD"/>
    <w:rsid w:val="00C16036"/>
    <w:rsid w:val="00C162A4"/>
    <w:rsid w:val="00C177AD"/>
    <w:rsid w:val="00C17892"/>
    <w:rsid w:val="00C17C4F"/>
    <w:rsid w:val="00C20B3E"/>
    <w:rsid w:val="00C214D7"/>
    <w:rsid w:val="00C21AA8"/>
    <w:rsid w:val="00C22239"/>
    <w:rsid w:val="00C23739"/>
    <w:rsid w:val="00C24639"/>
    <w:rsid w:val="00C275AE"/>
    <w:rsid w:val="00C305DC"/>
    <w:rsid w:val="00C30FA6"/>
    <w:rsid w:val="00C31212"/>
    <w:rsid w:val="00C32792"/>
    <w:rsid w:val="00C3379B"/>
    <w:rsid w:val="00C356EF"/>
    <w:rsid w:val="00C37598"/>
    <w:rsid w:val="00C45986"/>
    <w:rsid w:val="00C46902"/>
    <w:rsid w:val="00C47985"/>
    <w:rsid w:val="00C524BB"/>
    <w:rsid w:val="00C5284B"/>
    <w:rsid w:val="00C536B7"/>
    <w:rsid w:val="00C54EE0"/>
    <w:rsid w:val="00C56974"/>
    <w:rsid w:val="00C56BBD"/>
    <w:rsid w:val="00C57102"/>
    <w:rsid w:val="00C60F9F"/>
    <w:rsid w:val="00C61C10"/>
    <w:rsid w:val="00C621D2"/>
    <w:rsid w:val="00C627F5"/>
    <w:rsid w:val="00C640FB"/>
    <w:rsid w:val="00C64982"/>
    <w:rsid w:val="00C65ADF"/>
    <w:rsid w:val="00C66A1E"/>
    <w:rsid w:val="00C676B2"/>
    <w:rsid w:val="00C67839"/>
    <w:rsid w:val="00C7109D"/>
    <w:rsid w:val="00C714D2"/>
    <w:rsid w:val="00C72F49"/>
    <w:rsid w:val="00C72FC7"/>
    <w:rsid w:val="00C730DF"/>
    <w:rsid w:val="00C744E4"/>
    <w:rsid w:val="00C74A00"/>
    <w:rsid w:val="00C752F6"/>
    <w:rsid w:val="00C753AC"/>
    <w:rsid w:val="00C75FCF"/>
    <w:rsid w:val="00C76484"/>
    <w:rsid w:val="00C8309E"/>
    <w:rsid w:val="00C843E8"/>
    <w:rsid w:val="00C8482F"/>
    <w:rsid w:val="00C86A22"/>
    <w:rsid w:val="00C8740D"/>
    <w:rsid w:val="00C90BAE"/>
    <w:rsid w:val="00C91452"/>
    <w:rsid w:val="00C9371B"/>
    <w:rsid w:val="00C93C4B"/>
    <w:rsid w:val="00C93CB0"/>
    <w:rsid w:val="00C940DF"/>
    <w:rsid w:val="00C94E0A"/>
    <w:rsid w:val="00C9533B"/>
    <w:rsid w:val="00C968AA"/>
    <w:rsid w:val="00C97B1F"/>
    <w:rsid w:val="00CA1314"/>
    <w:rsid w:val="00CA2992"/>
    <w:rsid w:val="00CA2F5C"/>
    <w:rsid w:val="00CA4897"/>
    <w:rsid w:val="00CA4C34"/>
    <w:rsid w:val="00CA52B5"/>
    <w:rsid w:val="00CB0325"/>
    <w:rsid w:val="00CB126A"/>
    <w:rsid w:val="00CB2A20"/>
    <w:rsid w:val="00CB47AB"/>
    <w:rsid w:val="00CB542C"/>
    <w:rsid w:val="00CB5C6C"/>
    <w:rsid w:val="00CB6CEE"/>
    <w:rsid w:val="00CB72E2"/>
    <w:rsid w:val="00CB7998"/>
    <w:rsid w:val="00CB7D43"/>
    <w:rsid w:val="00CC04A7"/>
    <w:rsid w:val="00CC1F34"/>
    <w:rsid w:val="00CC3781"/>
    <w:rsid w:val="00CC37F9"/>
    <w:rsid w:val="00CC53BD"/>
    <w:rsid w:val="00CC5AC5"/>
    <w:rsid w:val="00CD2C1B"/>
    <w:rsid w:val="00CD3E6A"/>
    <w:rsid w:val="00CD5117"/>
    <w:rsid w:val="00CD628E"/>
    <w:rsid w:val="00CD6F6D"/>
    <w:rsid w:val="00CE074D"/>
    <w:rsid w:val="00CE17CA"/>
    <w:rsid w:val="00CE40C1"/>
    <w:rsid w:val="00CE4554"/>
    <w:rsid w:val="00CE5DF6"/>
    <w:rsid w:val="00CE651A"/>
    <w:rsid w:val="00CE76CA"/>
    <w:rsid w:val="00CF224A"/>
    <w:rsid w:val="00CF30D2"/>
    <w:rsid w:val="00CF523E"/>
    <w:rsid w:val="00CF5525"/>
    <w:rsid w:val="00CF6DDD"/>
    <w:rsid w:val="00CF6E47"/>
    <w:rsid w:val="00D00885"/>
    <w:rsid w:val="00D012B9"/>
    <w:rsid w:val="00D012CC"/>
    <w:rsid w:val="00D01FB9"/>
    <w:rsid w:val="00D05388"/>
    <w:rsid w:val="00D05DB8"/>
    <w:rsid w:val="00D06281"/>
    <w:rsid w:val="00D06EAA"/>
    <w:rsid w:val="00D072FC"/>
    <w:rsid w:val="00D07364"/>
    <w:rsid w:val="00D10C68"/>
    <w:rsid w:val="00D11C34"/>
    <w:rsid w:val="00D11D03"/>
    <w:rsid w:val="00D127A7"/>
    <w:rsid w:val="00D12A19"/>
    <w:rsid w:val="00D13DFC"/>
    <w:rsid w:val="00D1455C"/>
    <w:rsid w:val="00D1477D"/>
    <w:rsid w:val="00D15E66"/>
    <w:rsid w:val="00D167EC"/>
    <w:rsid w:val="00D173FB"/>
    <w:rsid w:val="00D17775"/>
    <w:rsid w:val="00D17880"/>
    <w:rsid w:val="00D20468"/>
    <w:rsid w:val="00D20BF5"/>
    <w:rsid w:val="00D20F8A"/>
    <w:rsid w:val="00D238F3"/>
    <w:rsid w:val="00D243BE"/>
    <w:rsid w:val="00D24A08"/>
    <w:rsid w:val="00D27421"/>
    <w:rsid w:val="00D3050D"/>
    <w:rsid w:val="00D31483"/>
    <w:rsid w:val="00D32316"/>
    <w:rsid w:val="00D325B6"/>
    <w:rsid w:val="00D33381"/>
    <w:rsid w:val="00D3453F"/>
    <w:rsid w:val="00D3556B"/>
    <w:rsid w:val="00D35EBC"/>
    <w:rsid w:val="00D36B39"/>
    <w:rsid w:val="00D41AF0"/>
    <w:rsid w:val="00D42E0C"/>
    <w:rsid w:val="00D43229"/>
    <w:rsid w:val="00D454A5"/>
    <w:rsid w:val="00D46AB4"/>
    <w:rsid w:val="00D50E3D"/>
    <w:rsid w:val="00D51F45"/>
    <w:rsid w:val="00D53F98"/>
    <w:rsid w:val="00D54099"/>
    <w:rsid w:val="00D55CF1"/>
    <w:rsid w:val="00D5683F"/>
    <w:rsid w:val="00D56A97"/>
    <w:rsid w:val="00D60738"/>
    <w:rsid w:val="00D60A74"/>
    <w:rsid w:val="00D6188F"/>
    <w:rsid w:val="00D62D30"/>
    <w:rsid w:val="00D64CDA"/>
    <w:rsid w:val="00D65DD5"/>
    <w:rsid w:val="00D6686F"/>
    <w:rsid w:val="00D676A3"/>
    <w:rsid w:val="00D67DB4"/>
    <w:rsid w:val="00D7044F"/>
    <w:rsid w:val="00D70BD9"/>
    <w:rsid w:val="00D7383D"/>
    <w:rsid w:val="00D73AF9"/>
    <w:rsid w:val="00D73C45"/>
    <w:rsid w:val="00D74CAA"/>
    <w:rsid w:val="00D74F56"/>
    <w:rsid w:val="00D75230"/>
    <w:rsid w:val="00D75774"/>
    <w:rsid w:val="00D7709D"/>
    <w:rsid w:val="00D80301"/>
    <w:rsid w:val="00D80B11"/>
    <w:rsid w:val="00D80EFE"/>
    <w:rsid w:val="00D819B2"/>
    <w:rsid w:val="00D8375E"/>
    <w:rsid w:val="00D8436E"/>
    <w:rsid w:val="00D8555F"/>
    <w:rsid w:val="00D86ED4"/>
    <w:rsid w:val="00D86FF0"/>
    <w:rsid w:val="00D87740"/>
    <w:rsid w:val="00D87D42"/>
    <w:rsid w:val="00D913DE"/>
    <w:rsid w:val="00D91510"/>
    <w:rsid w:val="00D92587"/>
    <w:rsid w:val="00D92FA5"/>
    <w:rsid w:val="00D93283"/>
    <w:rsid w:val="00D93A44"/>
    <w:rsid w:val="00D9434A"/>
    <w:rsid w:val="00D95BD9"/>
    <w:rsid w:val="00D95E60"/>
    <w:rsid w:val="00D96D57"/>
    <w:rsid w:val="00D96DC0"/>
    <w:rsid w:val="00D97040"/>
    <w:rsid w:val="00D9709E"/>
    <w:rsid w:val="00DA1664"/>
    <w:rsid w:val="00DA4736"/>
    <w:rsid w:val="00DA4BCE"/>
    <w:rsid w:val="00DA4E20"/>
    <w:rsid w:val="00DA54FB"/>
    <w:rsid w:val="00DA55F3"/>
    <w:rsid w:val="00DB1E83"/>
    <w:rsid w:val="00DB3828"/>
    <w:rsid w:val="00DB6ACE"/>
    <w:rsid w:val="00DC0957"/>
    <w:rsid w:val="00DC1FA9"/>
    <w:rsid w:val="00DC58B1"/>
    <w:rsid w:val="00DC6477"/>
    <w:rsid w:val="00DC73E5"/>
    <w:rsid w:val="00DD0598"/>
    <w:rsid w:val="00DD18E7"/>
    <w:rsid w:val="00DD20E3"/>
    <w:rsid w:val="00DD297F"/>
    <w:rsid w:val="00DD3C89"/>
    <w:rsid w:val="00DD50A8"/>
    <w:rsid w:val="00DD5836"/>
    <w:rsid w:val="00DD66D0"/>
    <w:rsid w:val="00DD6A67"/>
    <w:rsid w:val="00DD6E38"/>
    <w:rsid w:val="00DE0973"/>
    <w:rsid w:val="00DE40FE"/>
    <w:rsid w:val="00DE4FCB"/>
    <w:rsid w:val="00DE5566"/>
    <w:rsid w:val="00DE5734"/>
    <w:rsid w:val="00DE623C"/>
    <w:rsid w:val="00DE6F56"/>
    <w:rsid w:val="00DE7690"/>
    <w:rsid w:val="00DF15BD"/>
    <w:rsid w:val="00DF188C"/>
    <w:rsid w:val="00DF25CE"/>
    <w:rsid w:val="00DF3154"/>
    <w:rsid w:val="00DF4279"/>
    <w:rsid w:val="00DF5B09"/>
    <w:rsid w:val="00DF618E"/>
    <w:rsid w:val="00DF72CF"/>
    <w:rsid w:val="00DF75E9"/>
    <w:rsid w:val="00DF77F9"/>
    <w:rsid w:val="00E000FA"/>
    <w:rsid w:val="00E001BD"/>
    <w:rsid w:val="00E01916"/>
    <w:rsid w:val="00E028AB"/>
    <w:rsid w:val="00E02BBF"/>
    <w:rsid w:val="00E031A4"/>
    <w:rsid w:val="00E03FEE"/>
    <w:rsid w:val="00E07AC6"/>
    <w:rsid w:val="00E10D6B"/>
    <w:rsid w:val="00E1101B"/>
    <w:rsid w:val="00E117FD"/>
    <w:rsid w:val="00E11878"/>
    <w:rsid w:val="00E139FF"/>
    <w:rsid w:val="00E15B4F"/>
    <w:rsid w:val="00E16311"/>
    <w:rsid w:val="00E16CC9"/>
    <w:rsid w:val="00E17A5A"/>
    <w:rsid w:val="00E17FB2"/>
    <w:rsid w:val="00E20F34"/>
    <w:rsid w:val="00E231D4"/>
    <w:rsid w:val="00E23533"/>
    <w:rsid w:val="00E25C05"/>
    <w:rsid w:val="00E25E90"/>
    <w:rsid w:val="00E27191"/>
    <w:rsid w:val="00E30196"/>
    <w:rsid w:val="00E30865"/>
    <w:rsid w:val="00E312A2"/>
    <w:rsid w:val="00E3157D"/>
    <w:rsid w:val="00E31D87"/>
    <w:rsid w:val="00E327A2"/>
    <w:rsid w:val="00E342C7"/>
    <w:rsid w:val="00E344B6"/>
    <w:rsid w:val="00E347FD"/>
    <w:rsid w:val="00E34A55"/>
    <w:rsid w:val="00E34F05"/>
    <w:rsid w:val="00E355FA"/>
    <w:rsid w:val="00E36462"/>
    <w:rsid w:val="00E41A4C"/>
    <w:rsid w:val="00E41D35"/>
    <w:rsid w:val="00E4213B"/>
    <w:rsid w:val="00E4269A"/>
    <w:rsid w:val="00E426E5"/>
    <w:rsid w:val="00E44E19"/>
    <w:rsid w:val="00E45316"/>
    <w:rsid w:val="00E5016F"/>
    <w:rsid w:val="00E50C12"/>
    <w:rsid w:val="00E5216E"/>
    <w:rsid w:val="00E53ABB"/>
    <w:rsid w:val="00E54A33"/>
    <w:rsid w:val="00E571F1"/>
    <w:rsid w:val="00E57DB1"/>
    <w:rsid w:val="00E62CC9"/>
    <w:rsid w:val="00E66C49"/>
    <w:rsid w:val="00E66F34"/>
    <w:rsid w:val="00E67F9B"/>
    <w:rsid w:val="00E7027D"/>
    <w:rsid w:val="00E70322"/>
    <w:rsid w:val="00E706DF"/>
    <w:rsid w:val="00E715ED"/>
    <w:rsid w:val="00E71BAD"/>
    <w:rsid w:val="00E7243C"/>
    <w:rsid w:val="00E7345A"/>
    <w:rsid w:val="00E74CB9"/>
    <w:rsid w:val="00E7647B"/>
    <w:rsid w:val="00E76A73"/>
    <w:rsid w:val="00E772F8"/>
    <w:rsid w:val="00E7798C"/>
    <w:rsid w:val="00E802EE"/>
    <w:rsid w:val="00E808E3"/>
    <w:rsid w:val="00E8122C"/>
    <w:rsid w:val="00E81647"/>
    <w:rsid w:val="00E81833"/>
    <w:rsid w:val="00E8198E"/>
    <w:rsid w:val="00E924F1"/>
    <w:rsid w:val="00E927FD"/>
    <w:rsid w:val="00E92E28"/>
    <w:rsid w:val="00E9359D"/>
    <w:rsid w:val="00E95FC7"/>
    <w:rsid w:val="00E97935"/>
    <w:rsid w:val="00EA0C11"/>
    <w:rsid w:val="00EA0E3E"/>
    <w:rsid w:val="00EA14DA"/>
    <w:rsid w:val="00EA15B4"/>
    <w:rsid w:val="00EA284D"/>
    <w:rsid w:val="00EA2F89"/>
    <w:rsid w:val="00EA3233"/>
    <w:rsid w:val="00EA3431"/>
    <w:rsid w:val="00EA39F5"/>
    <w:rsid w:val="00EA44A8"/>
    <w:rsid w:val="00EA456D"/>
    <w:rsid w:val="00EA489A"/>
    <w:rsid w:val="00EB2432"/>
    <w:rsid w:val="00EB2F0D"/>
    <w:rsid w:val="00EB4194"/>
    <w:rsid w:val="00EB43BD"/>
    <w:rsid w:val="00EB505C"/>
    <w:rsid w:val="00EC1F3E"/>
    <w:rsid w:val="00EC228D"/>
    <w:rsid w:val="00EC246E"/>
    <w:rsid w:val="00EC4175"/>
    <w:rsid w:val="00EC4AFF"/>
    <w:rsid w:val="00EC5EA4"/>
    <w:rsid w:val="00EC688B"/>
    <w:rsid w:val="00EC725C"/>
    <w:rsid w:val="00EC7354"/>
    <w:rsid w:val="00ED04EA"/>
    <w:rsid w:val="00ED140F"/>
    <w:rsid w:val="00ED1E5A"/>
    <w:rsid w:val="00ED1EFB"/>
    <w:rsid w:val="00ED5487"/>
    <w:rsid w:val="00ED70FF"/>
    <w:rsid w:val="00EE0528"/>
    <w:rsid w:val="00EE167B"/>
    <w:rsid w:val="00EE1F22"/>
    <w:rsid w:val="00EE22E5"/>
    <w:rsid w:val="00EE2DB1"/>
    <w:rsid w:val="00EE48A9"/>
    <w:rsid w:val="00EE4F25"/>
    <w:rsid w:val="00EE51B1"/>
    <w:rsid w:val="00EE7358"/>
    <w:rsid w:val="00EE7A27"/>
    <w:rsid w:val="00EF0265"/>
    <w:rsid w:val="00EF04AD"/>
    <w:rsid w:val="00EF11A7"/>
    <w:rsid w:val="00EF209D"/>
    <w:rsid w:val="00EF2765"/>
    <w:rsid w:val="00EF3D0C"/>
    <w:rsid w:val="00EF432D"/>
    <w:rsid w:val="00EF70ED"/>
    <w:rsid w:val="00F02AB4"/>
    <w:rsid w:val="00F02E1B"/>
    <w:rsid w:val="00F03456"/>
    <w:rsid w:val="00F03AF0"/>
    <w:rsid w:val="00F05D7A"/>
    <w:rsid w:val="00F121E7"/>
    <w:rsid w:val="00F135A5"/>
    <w:rsid w:val="00F154E1"/>
    <w:rsid w:val="00F15F33"/>
    <w:rsid w:val="00F16BBA"/>
    <w:rsid w:val="00F16D73"/>
    <w:rsid w:val="00F17164"/>
    <w:rsid w:val="00F17392"/>
    <w:rsid w:val="00F202F5"/>
    <w:rsid w:val="00F219C3"/>
    <w:rsid w:val="00F23BE2"/>
    <w:rsid w:val="00F25302"/>
    <w:rsid w:val="00F2594F"/>
    <w:rsid w:val="00F26E05"/>
    <w:rsid w:val="00F26FF4"/>
    <w:rsid w:val="00F27B27"/>
    <w:rsid w:val="00F35C8C"/>
    <w:rsid w:val="00F35FEC"/>
    <w:rsid w:val="00F36213"/>
    <w:rsid w:val="00F36D76"/>
    <w:rsid w:val="00F36F6B"/>
    <w:rsid w:val="00F406AC"/>
    <w:rsid w:val="00F40F4B"/>
    <w:rsid w:val="00F4387A"/>
    <w:rsid w:val="00F448DE"/>
    <w:rsid w:val="00F44F80"/>
    <w:rsid w:val="00F452DB"/>
    <w:rsid w:val="00F466C2"/>
    <w:rsid w:val="00F503AC"/>
    <w:rsid w:val="00F504B3"/>
    <w:rsid w:val="00F54057"/>
    <w:rsid w:val="00F60875"/>
    <w:rsid w:val="00F60CB1"/>
    <w:rsid w:val="00F622EA"/>
    <w:rsid w:val="00F64DA3"/>
    <w:rsid w:val="00F64F50"/>
    <w:rsid w:val="00F65918"/>
    <w:rsid w:val="00F65C8F"/>
    <w:rsid w:val="00F66266"/>
    <w:rsid w:val="00F669C6"/>
    <w:rsid w:val="00F672CD"/>
    <w:rsid w:val="00F71423"/>
    <w:rsid w:val="00F71BD5"/>
    <w:rsid w:val="00F7294D"/>
    <w:rsid w:val="00F729B5"/>
    <w:rsid w:val="00F73BD4"/>
    <w:rsid w:val="00F73F85"/>
    <w:rsid w:val="00F740F8"/>
    <w:rsid w:val="00F74170"/>
    <w:rsid w:val="00F74B85"/>
    <w:rsid w:val="00F7519B"/>
    <w:rsid w:val="00F77DB0"/>
    <w:rsid w:val="00F81D23"/>
    <w:rsid w:val="00F850DE"/>
    <w:rsid w:val="00F85CDC"/>
    <w:rsid w:val="00F9067A"/>
    <w:rsid w:val="00F90C41"/>
    <w:rsid w:val="00F934EE"/>
    <w:rsid w:val="00F9426D"/>
    <w:rsid w:val="00F94AFF"/>
    <w:rsid w:val="00F979D1"/>
    <w:rsid w:val="00FA05E8"/>
    <w:rsid w:val="00FA0C31"/>
    <w:rsid w:val="00FA1F11"/>
    <w:rsid w:val="00FA2792"/>
    <w:rsid w:val="00FA29AB"/>
    <w:rsid w:val="00FA36C2"/>
    <w:rsid w:val="00FA531A"/>
    <w:rsid w:val="00FB0C11"/>
    <w:rsid w:val="00FB3221"/>
    <w:rsid w:val="00FB3933"/>
    <w:rsid w:val="00FB4B8C"/>
    <w:rsid w:val="00FB5405"/>
    <w:rsid w:val="00FB5A17"/>
    <w:rsid w:val="00FB606F"/>
    <w:rsid w:val="00FB69A7"/>
    <w:rsid w:val="00FB6ECE"/>
    <w:rsid w:val="00FB7E0C"/>
    <w:rsid w:val="00FC0601"/>
    <w:rsid w:val="00FC1883"/>
    <w:rsid w:val="00FC2A08"/>
    <w:rsid w:val="00FC3615"/>
    <w:rsid w:val="00FC539E"/>
    <w:rsid w:val="00FC7868"/>
    <w:rsid w:val="00FD07A3"/>
    <w:rsid w:val="00FD07CC"/>
    <w:rsid w:val="00FD0855"/>
    <w:rsid w:val="00FD0D99"/>
    <w:rsid w:val="00FD117D"/>
    <w:rsid w:val="00FD12D0"/>
    <w:rsid w:val="00FD1448"/>
    <w:rsid w:val="00FD1881"/>
    <w:rsid w:val="00FD2185"/>
    <w:rsid w:val="00FD5253"/>
    <w:rsid w:val="00FD6047"/>
    <w:rsid w:val="00FD65FD"/>
    <w:rsid w:val="00FD72E6"/>
    <w:rsid w:val="00FD7D92"/>
    <w:rsid w:val="00FE1185"/>
    <w:rsid w:val="00FE2222"/>
    <w:rsid w:val="00FE348D"/>
    <w:rsid w:val="00FE37EF"/>
    <w:rsid w:val="00FE6117"/>
    <w:rsid w:val="00FE6885"/>
    <w:rsid w:val="00FE6E79"/>
    <w:rsid w:val="00FE6F05"/>
    <w:rsid w:val="00FE7ADE"/>
    <w:rsid w:val="00FF0621"/>
    <w:rsid w:val="00FF0CB1"/>
    <w:rsid w:val="00FF116D"/>
    <w:rsid w:val="00FF1860"/>
    <w:rsid w:val="00FF22FC"/>
    <w:rsid w:val="00FF395F"/>
    <w:rsid w:val="00FF5C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A5F24"/>
  <w15:chartTrackingRefBased/>
  <w15:docId w15:val="{BAAC89BA-67C2-42EE-B61C-2F3A064C1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A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6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1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8F6"/>
  </w:style>
  <w:style w:type="paragraph" w:styleId="Footer">
    <w:name w:val="footer"/>
    <w:basedOn w:val="Normal"/>
    <w:link w:val="FooterChar"/>
    <w:uiPriority w:val="99"/>
    <w:unhideWhenUsed/>
    <w:rsid w:val="002E3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8F6"/>
  </w:style>
  <w:style w:type="paragraph" w:styleId="Title">
    <w:name w:val="Title"/>
    <w:basedOn w:val="Normal"/>
    <w:next w:val="Normal"/>
    <w:link w:val="TitleChar"/>
    <w:uiPriority w:val="10"/>
    <w:qFormat/>
    <w:rsid w:val="002E38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8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8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38F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56A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6A3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407DB"/>
    <w:rPr>
      <w:color w:val="0563C1" w:themeColor="hyperlink"/>
      <w:u w:val="single"/>
    </w:rPr>
  </w:style>
  <w:style w:type="character" w:styleId="UnresolvedMention">
    <w:name w:val="Unresolved Mention"/>
    <w:basedOn w:val="DefaultParagraphFont"/>
    <w:uiPriority w:val="99"/>
    <w:semiHidden/>
    <w:unhideWhenUsed/>
    <w:rsid w:val="008407DB"/>
    <w:rPr>
      <w:color w:val="605E5C"/>
      <w:shd w:val="clear" w:color="auto" w:fill="E1DFDD"/>
    </w:rPr>
  </w:style>
  <w:style w:type="character" w:customStyle="1" w:styleId="Heading3Char">
    <w:name w:val="Heading 3 Char"/>
    <w:basedOn w:val="DefaultParagraphFont"/>
    <w:link w:val="Heading3"/>
    <w:uiPriority w:val="9"/>
    <w:rsid w:val="008A119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C3615"/>
    <w:pPr>
      <w:ind w:left="720"/>
      <w:contextualSpacing/>
    </w:pPr>
  </w:style>
  <w:style w:type="character" w:styleId="PlaceholderText">
    <w:name w:val="Placeholder Text"/>
    <w:basedOn w:val="DefaultParagraphFont"/>
    <w:uiPriority w:val="99"/>
    <w:semiHidden/>
    <w:rsid w:val="00FE2222"/>
    <w:rPr>
      <w:color w:val="808080"/>
    </w:rPr>
  </w:style>
  <w:style w:type="paragraph" w:styleId="NormalWeb">
    <w:name w:val="Normal (Web)"/>
    <w:basedOn w:val="Normal"/>
    <w:uiPriority w:val="99"/>
    <w:semiHidden/>
    <w:unhideWhenUsed/>
    <w:rsid w:val="00CA52B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CA52B5"/>
    <w:rPr>
      <w:b/>
      <w:bCs/>
    </w:rPr>
  </w:style>
  <w:style w:type="character" w:styleId="FollowedHyperlink">
    <w:name w:val="FollowedHyperlink"/>
    <w:basedOn w:val="DefaultParagraphFont"/>
    <w:uiPriority w:val="99"/>
    <w:semiHidden/>
    <w:unhideWhenUsed/>
    <w:rsid w:val="00443E1B"/>
    <w:rPr>
      <w:color w:val="954F72" w:themeColor="followedHyperlink"/>
      <w:u w:val="single"/>
    </w:rPr>
  </w:style>
  <w:style w:type="table" w:styleId="TableGrid">
    <w:name w:val="Table Grid"/>
    <w:basedOn w:val="TableNormal"/>
    <w:uiPriority w:val="39"/>
    <w:rsid w:val="00A64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647C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B97981"/>
    <w:pPr>
      <w:spacing w:after="0" w:line="240" w:lineRule="auto"/>
    </w:pPr>
  </w:style>
  <w:style w:type="character" w:styleId="CommentReference">
    <w:name w:val="annotation reference"/>
    <w:basedOn w:val="DefaultParagraphFont"/>
    <w:uiPriority w:val="99"/>
    <w:semiHidden/>
    <w:unhideWhenUsed/>
    <w:rsid w:val="00B97981"/>
    <w:rPr>
      <w:sz w:val="16"/>
      <w:szCs w:val="16"/>
    </w:rPr>
  </w:style>
  <w:style w:type="paragraph" w:styleId="CommentText">
    <w:name w:val="annotation text"/>
    <w:basedOn w:val="Normal"/>
    <w:link w:val="CommentTextChar"/>
    <w:uiPriority w:val="99"/>
    <w:unhideWhenUsed/>
    <w:rsid w:val="00B97981"/>
    <w:pPr>
      <w:spacing w:line="240" w:lineRule="auto"/>
    </w:pPr>
    <w:rPr>
      <w:sz w:val="20"/>
      <w:szCs w:val="20"/>
    </w:rPr>
  </w:style>
  <w:style w:type="character" w:customStyle="1" w:styleId="CommentTextChar">
    <w:name w:val="Comment Text Char"/>
    <w:basedOn w:val="DefaultParagraphFont"/>
    <w:link w:val="CommentText"/>
    <w:uiPriority w:val="99"/>
    <w:rsid w:val="00B97981"/>
    <w:rPr>
      <w:sz w:val="20"/>
      <w:szCs w:val="20"/>
    </w:rPr>
  </w:style>
  <w:style w:type="paragraph" w:styleId="CommentSubject">
    <w:name w:val="annotation subject"/>
    <w:basedOn w:val="CommentText"/>
    <w:next w:val="CommentText"/>
    <w:link w:val="CommentSubjectChar"/>
    <w:uiPriority w:val="99"/>
    <w:semiHidden/>
    <w:unhideWhenUsed/>
    <w:rsid w:val="00B97981"/>
    <w:rPr>
      <w:b/>
      <w:bCs/>
    </w:rPr>
  </w:style>
  <w:style w:type="character" w:customStyle="1" w:styleId="CommentSubjectChar">
    <w:name w:val="Comment Subject Char"/>
    <w:basedOn w:val="CommentTextChar"/>
    <w:link w:val="CommentSubject"/>
    <w:uiPriority w:val="99"/>
    <w:semiHidden/>
    <w:rsid w:val="00B979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302">
      <w:bodyDiv w:val="1"/>
      <w:marLeft w:val="0"/>
      <w:marRight w:val="0"/>
      <w:marTop w:val="0"/>
      <w:marBottom w:val="0"/>
      <w:divBdr>
        <w:top w:val="none" w:sz="0" w:space="0" w:color="auto"/>
        <w:left w:val="none" w:sz="0" w:space="0" w:color="auto"/>
        <w:bottom w:val="none" w:sz="0" w:space="0" w:color="auto"/>
        <w:right w:val="none" w:sz="0" w:space="0" w:color="auto"/>
      </w:divBdr>
      <w:divsChild>
        <w:div w:id="1289430639">
          <w:marLeft w:val="0"/>
          <w:marRight w:val="0"/>
          <w:marTop w:val="0"/>
          <w:marBottom w:val="0"/>
          <w:divBdr>
            <w:top w:val="none" w:sz="0" w:space="0" w:color="auto"/>
            <w:left w:val="none" w:sz="0" w:space="0" w:color="auto"/>
            <w:bottom w:val="none" w:sz="0" w:space="0" w:color="auto"/>
            <w:right w:val="none" w:sz="0" w:space="0" w:color="auto"/>
          </w:divBdr>
          <w:divsChild>
            <w:div w:id="1066992856">
              <w:marLeft w:val="0"/>
              <w:marRight w:val="0"/>
              <w:marTop w:val="0"/>
              <w:marBottom w:val="0"/>
              <w:divBdr>
                <w:top w:val="none" w:sz="0" w:space="0" w:color="auto"/>
                <w:left w:val="none" w:sz="0" w:space="0" w:color="auto"/>
                <w:bottom w:val="none" w:sz="0" w:space="0" w:color="auto"/>
                <w:right w:val="none" w:sz="0" w:space="0" w:color="auto"/>
              </w:divBdr>
            </w:div>
            <w:div w:id="12406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838">
      <w:bodyDiv w:val="1"/>
      <w:marLeft w:val="0"/>
      <w:marRight w:val="0"/>
      <w:marTop w:val="0"/>
      <w:marBottom w:val="0"/>
      <w:divBdr>
        <w:top w:val="none" w:sz="0" w:space="0" w:color="auto"/>
        <w:left w:val="none" w:sz="0" w:space="0" w:color="auto"/>
        <w:bottom w:val="none" w:sz="0" w:space="0" w:color="auto"/>
        <w:right w:val="none" w:sz="0" w:space="0" w:color="auto"/>
      </w:divBdr>
    </w:div>
    <w:div w:id="218126928">
      <w:bodyDiv w:val="1"/>
      <w:marLeft w:val="0"/>
      <w:marRight w:val="0"/>
      <w:marTop w:val="0"/>
      <w:marBottom w:val="0"/>
      <w:divBdr>
        <w:top w:val="none" w:sz="0" w:space="0" w:color="auto"/>
        <w:left w:val="none" w:sz="0" w:space="0" w:color="auto"/>
        <w:bottom w:val="none" w:sz="0" w:space="0" w:color="auto"/>
        <w:right w:val="none" w:sz="0" w:space="0" w:color="auto"/>
      </w:divBdr>
      <w:divsChild>
        <w:div w:id="663163042">
          <w:marLeft w:val="0"/>
          <w:marRight w:val="0"/>
          <w:marTop w:val="0"/>
          <w:marBottom w:val="0"/>
          <w:divBdr>
            <w:top w:val="single" w:sz="2" w:space="0" w:color="D9D9E3"/>
            <w:left w:val="single" w:sz="2" w:space="0" w:color="D9D9E3"/>
            <w:bottom w:val="single" w:sz="2" w:space="0" w:color="D9D9E3"/>
            <w:right w:val="single" w:sz="2" w:space="0" w:color="D9D9E3"/>
          </w:divBdr>
          <w:divsChild>
            <w:div w:id="117914242">
              <w:marLeft w:val="0"/>
              <w:marRight w:val="0"/>
              <w:marTop w:val="0"/>
              <w:marBottom w:val="0"/>
              <w:divBdr>
                <w:top w:val="single" w:sz="2" w:space="0" w:color="D9D9E3"/>
                <w:left w:val="single" w:sz="2" w:space="0" w:color="D9D9E3"/>
                <w:bottom w:val="single" w:sz="2" w:space="0" w:color="D9D9E3"/>
                <w:right w:val="single" w:sz="2" w:space="0" w:color="D9D9E3"/>
              </w:divBdr>
              <w:divsChild>
                <w:div w:id="1937205078">
                  <w:marLeft w:val="0"/>
                  <w:marRight w:val="0"/>
                  <w:marTop w:val="0"/>
                  <w:marBottom w:val="0"/>
                  <w:divBdr>
                    <w:top w:val="single" w:sz="2" w:space="0" w:color="D9D9E3"/>
                    <w:left w:val="single" w:sz="2" w:space="0" w:color="D9D9E3"/>
                    <w:bottom w:val="single" w:sz="2" w:space="0" w:color="D9D9E3"/>
                    <w:right w:val="single" w:sz="2" w:space="0" w:color="D9D9E3"/>
                  </w:divBdr>
                  <w:divsChild>
                    <w:div w:id="425464769">
                      <w:marLeft w:val="0"/>
                      <w:marRight w:val="0"/>
                      <w:marTop w:val="0"/>
                      <w:marBottom w:val="0"/>
                      <w:divBdr>
                        <w:top w:val="single" w:sz="2" w:space="0" w:color="D9D9E3"/>
                        <w:left w:val="single" w:sz="2" w:space="0" w:color="D9D9E3"/>
                        <w:bottom w:val="single" w:sz="2" w:space="0" w:color="D9D9E3"/>
                        <w:right w:val="single" w:sz="2" w:space="0" w:color="D9D9E3"/>
                      </w:divBdr>
                      <w:divsChild>
                        <w:div w:id="449596675">
                          <w:marLeft w:val="0"/>
                          <w:marRight w:val="0"/>
                          <w:marTop w:val="0"/>
                          <w:marBottom w:val="0"/>
                          <w:divBdr>
                            <w:top w:val="single" w:sz="2" w:space="0" w:color="auto"/>
                            <w:left w:val="single" w:sz="2" w:space="0" w:color="auto"/>
                            <w:bottom w:val="single" w:sz="6" w:space="0" w:color="auto"/>
                            <w:right w:val="single" w:sz="2" w:space="0" w:color="auto"/>
                          </w:divBdr>
                          <w:divsChild>
                            <w:div w:id="1976181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7902162">
                                  <w:marLeft w:val="0"/>
                                  <w:marRight w:val="0"/>
                                  <w:marTop w:val="0"/>
                                  <w:marBottom w:val="0"/>
                                  <w:divBdr>
                                    <w:top w:val="single" w:sz="2" w:space="0" w:color="D9D9E3"/>
                                    <w:left w:val="single" w:sz="2" w:space="0" w:color="D9D9E3"/>
                                    <w:bottom w:val="single" w:sz="2" w:space="0" w:color="D9D9E3"/>
                                    <w:right w:val="single" w:sz="2" w:space="0" w:color="D9D9E3"/>
                                  </w:divBdr>
                                  <w:divsChild>
                                    <w:div w:id="978725907">
                                      <w:marLeft w:val="0"/>
                                      <w:marRight w:val="0"/>
                                      <w:marTop w:val="0"/>
                                      <w:marBottom w:val="0"/>
                                      <w:divBdr>
                                        <w:top w:val="single" w:sz="2" w:space="0" w:color="D9D9E3"/>
                                        <w:left w:val="single" w:sz="2" w:space="0" w:color="D9D9E3"/>
                                        <w:bottom w:val="single" w:sz="2" w:space="0" w:color="D9D9E3"/>
                                        <w:right w:val="single" w:sz="2" w:space="0" w:color="D9D9E3"/>
                                      </w:divBdr>
                                      <w:divsChild>
                                        <w:div w:id="1771271678">
                                          <w:marLeft w:val="0"/>
                                          <w:marRight w:val="0"/>
                                          <w:marTop w:val="0"/>
                                          <w:marBottom w:val="0"/>
                                          <w:divBdr>
                                            <w:top w:val="single" w:sz="2" w:space="0" w:color="D9D9E3"/>
                                            <w:left w:val="single" w:sz="2" w:space="0" w:color="D9D9E3"/>
                                            <w:bottom w:val="single" w:sz="2" w:space="0" w:color="D9D9E3"/>
                                            <w:right w:val="single" w:sz="2" w:space="0" w:color="D9D9E3"/>
                                          </w:divBdr>
                                          <w:divsChild>
                                            <w:div w:id="874151374">
                                              <w:marLeft w:val="0"/>
                                              <w:marRight w:val="0"/>
                                              <w:marTop w:val="0"/>
                                              <w:marBottom w:val="0"/>
                                              <w:divBdr>
                                                <w:top w:val="single" w:sz="2" w:space="0" w:color="D9D9E3"/>
                                                <w:left w:val="single" w:sz="2" w:space="0" w:color="D9D9E3"/>
                                                <w:bottom w:val="single" w:sz="2" w:space="0" w:color="D9D9E3"/>
                                                <w:right w:val="single" w:sz="2" w:space="0" w:color="D9D9E3"/>
                                              </w:divBdr>
                                              <w:divsChild>
                                                <w:div w:id="1955018547">
                                                  <w:marLeft w:val="0"/>
                                                  <w:marRight w:val="0"/>
                                                  <w:marTop w:val="0"/>
                                                  <w:marBottom w:val="0"/>
                                                  <w:divBdr>
                                                    <w:top w:val="single" w:sz="2" w:space="0" w:color="D9D9E3"/>
                                                    <w:left w:val="single" w:sz="2" w:space="0" w:color="D9D9E3"/>
                                                    <w:bottom w:val="single" w:sz="2" w:space="0" w:color="D9D9E3"/>
                                                    <w:right w:val="single" w:sz="2" w:space="0" w:color="D9D9E3"/>
                                                  </w:divBdr>
                                                  <w:divsChild>
                                                    <w:div w:id="81128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1835331">
          <w:marLeft w:val="0"/>
          <w:marRight w:val="0"/>
          <w:marTop w:val="0"/>
          <w:marBottom w:val="0"/>
          <w:divBdr>
            <w:top w:val="none" w:sz="0" w:space="0" w:color="auto"/>
            <w:left w:val="none" w:sz="0" w:space="0" w:color="auto"/>
            <w:bottom w:val="none" w:sz="0" w:space="0" w:color="auto"/>
            <w:right w:val="none" w:sz="0" w:space="0" w:color="auto"/>
          </w:divBdr>
        </w:div>
      </w:divsChild>
    </w:div>
    <w:div w:id="289628487">
      <w:bodyDiv w:val="1"/>
      <w:marLeft w:val="0"/>
      <w:marRight w:val="0"/>
      <w:marTop w:val="0"/>
      <w:marBottom w:val="0"/>
      <w:divBdr>
        <w:top w:val="none" w:sz="0" w:space="0" w:color="auto"/>
        <w:left w:val="none" w:sz="0" w:space="0" w:color="auto"/>
        <w:bottom w:val="none" w:sz="0" w:space="0" w:color="auto"/>
        <w:right w:val="none" w:sz="0" w:space="0" w:color="auto"/>
      </w:divBdr>
      <w:divsChild>
        <w:div w:id="1346634496">
          <w:marLeft w:val="0"/>
          <w:marRight w:val="0"/>
          <w:marTop w:val="0"/>
          <w:marBottom w:val="0"/>
          <w:divBdr>
            <w:top w:val="none" w:sz="0" w:space="0" w:color="auto"/>
            <w:left w:val="none" w:sz="0" w:space="0" w:color="auto"/>
            <w:bottom w:val="none" w:sz="0" w:space="0" w:color="auto"/>
            <w:right w:val="none" w:sz="0" w:space="0" w:color="auto"/>
          </w:divBdr>
          <w:divsChild>
            <w:div w:id="309945450">
              <w:marLeft w:val="0"/>
              <w:marRight w:val="0"/>
              <w:marTop w:val="0"/>
              <w:marBottom w:val="0"/>
              <w:divBdr>
                <w:top w:val="none" w:sz="0" w:space="0" w:color="auto"/>
                <w:left w:val="none" w:sz="0" w:space="0" w:color="auto"/>
                <w:bottom w:val="none" w:sz="0" w:space="0" w:color="auto"/>
                <w:right w:val="none" w:sz="0" w:space="0" w:color="auto"/>
              </w:divBdr>
            </w:div>
            <w:div w:id="15702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036">
      <w:bodyDiv w:val="1"/>
      <w:marLeft w:val="0"/>
      <w:marRight w:val="0"/>
      <w:marTop w:val="0"/>
      <w:marBottom w:val="0"/>
      <w:divBdr>
        <w:top w:val="none" w:sz="0" w:space="0" w:color="auto"/>
        <w:left w:val="none" w:sz="0" w:space="0" w:color="auto"/>
        <w:bottom w:val="none" w:sz="0" w:space="0" w:color="auto"/>
        <w:right w:val="none" w:sz="0" w:space="0" w:color="auto"/>
      </w:divBdr>
    </w:div>
    <w:div w:id="602106499">
      <w:bodyDiv w:val="1"/>
      <w:marLeft w:val="0"/>
      <w:marRight w:val="0"/>
      <w:marTop w:val="0"/>
      <w:marBottom w:val="0"/>
      <w:divBdr>
        <w:top w:val="none" w:sz="0" w:space="0" w:color="auto"/>
        <w:left w:val="none" w:sz="0" w:space="0" w:color="auto"/>
        <w:bottom w:val="none" w:sz="0" w:space="0" w:color="auto"/>
        <w:right w:val="none" w:sz="0" w:space="0" w:color="auto"/>
      </w:divBdr>
      <w:divsChild>
        <w:div w:id="1588422508">
          <w:marLeft w:val="0"/>
          <w:marRight w:val="0"/>
          <w:marTop w:val="0"/>
          <w:marBottom w:val="0"/>
          <w:divBdr>
            <w:top w:val="single" w:sz="2" w:space="0" w:color="D9D9E3"/>
            <w:left w:val="single" w:sz="2" w:space="0" w:color="D9D9E3"/>
            <w:bottom w:val="single" w:sz="2" w:space="0" w:color="D9D9E3"/>
            <w:right w:val="single" w:sz="2" w:space="0" w:color="D9D9E3"/>
          </w:divBdr>
          <w:divsChild>
            <w:div w:id="1896811193">
              <w:marLeft w:val="0"/>
              <w:marRight w:val="0"/>
              <w:marTop w:val="0"/>
              <w:marBottom w:val="0"/>
              <w:divBdr>
                <w:top w:val="single" w:sz="2" w:space="0" w:color="D9D9E3"/>
                <w:left w:val="single" w:sz="2" w:space="0" w:color="D9D9E3"/>
                <w:bottom w:val="single" w:sz="2" w:space="0" w:color="D9D9E3"/>
                <w:right w:val="single" w:sz="2" w:space="0" w:color="D9D9E3"/>
              </w:divBdr>
              <w:divsChild>
                <w:div w:id="2133086176">
                  <w:marLeft w:val="0"/>
                  <w:marRight w:val="0"/>
                  <w:marTop w:val="0"/>
                  <w:marBottom w:val="0"/>
                  <w:divBdr>
                    <w:top w:val="single" w:sz="2" w:space="0" w:color="D9D9E3"/>
                    <w:left w:val="single" w:sz="2" w:space="0" w:color="D9D9E3"/>
                    <w:bottom w:val="single" w:sz="2" w:space="0" w:color="D9D9E3"/>
                    <w:right w:val="single" w:sz="2" w:space="0" w:color="D9D9E3"/>
                  </w:divBdr>
                  <w:divsChild>
                    <w:div w:id="444538392">
                      <w:marLeft w:val="0"/>
                      <w:marRight w:val="0"/>
                      <w:marTop w:val="0"/>
                      <w:marBottom w:val="0"/>
                      <w:divBdr>
                        <w:top w:val="single" w:sz="2" w:space="0" w:color="D9D9E3"/>
                        <w:left w:val="single" w:sz="2" w:space="0" w:color="D9D9E3"/>
                        <w:bottom w:val="single" w:sz="2" w:space="0" w:color="D9D9E3"/>
                        <w:right w:val="single" w:sz="2" w:space="0" w:color="D9D9E3"/>
                      </w:divBdr>
                      <w:divsChild>
                        <w:div w:id="259604548">
                          <w:marLeft w:val="0"/>
                          <w:marRight w:val="0"/>
                          <w:marTop w:val="0"/>
                          <w:marBottom w:val="0"/>
                          <w:divBdr>
                            <w:top w:val="single" w:sz="2" w:space="0" w:color="auto"/>
                            <w:left w:val="single" w:sz="2" w:space="0" w:color="auto"/>
                            <w:bottom w:val="single" w:sz="6" w:space="0" w:color="auto"/>
                            <w:right w:val="single" w:sz="2" w:space="0" w:color="auto"/>
                          </w:divBdr>
                          <w:divsChild>
                            <w:div w:id="1267426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69531">
                                  <w:marLeft w:val="0"/>
                                  <w:marRight w:val="0"/>
                                  <w:marTop w:val="0"/>
                                  <w:marBottom w:val="0"/>
                                  <w:divBdr>
                                    <w:top w:val="single" w:sz="2" w:space="0" w:color="D9D9E3"/>
                                    <w:left w:val="single" w:sz="2" w:space="0" w:color="D9D9E3"/>
                                    <w:bottom w:val="single" w:sz="2" w:space="0" w:color="D9D9E3"/>
                                    <w:right w:val="single" w:sz="2" w:space="0" w:color="D9D9E3"/>
                                  </w:divBdr>
                                  <w:divsChild>
                                    <w:div w:id="1322081080">
                                      <w:marLeft w:val="0"/>
                                      <w:marRight w:val="0"/>
                                      <w:marTop w:val="0"/>
                                      <w:marBottom w:val="0"/>
                                      <w:divBdr>
                                        <w:top w:val="single" w:sz="2" w:space="0" w:color="D9D9E3"/>
                                        <w:left w:val="single" w:sz="2" w:space="0" w:color="D9D9E3"/>
                                        <w:bottom w:val="single" w:sz="2" w:space="0" w:color="D9D9E3"/>
                                        <w:right w:val="single" w:sz="2" w:space="0" w:color="D9D9E3"/>
                                      </w:divBdr>
                                      <w:divsChild>
                                        <w:div w:id="1969624858">
                                          <w:marLeft w:val="0"/>
                                          <w:marRight w:val="0"/>
                                          <w:marTop w:val="0"/>
                                          <w:marBottom w:val="0"/>
                                          <w:divBdr>
                                            <w:top w:val="single" w:sz="2" w:space="0" w:color="D9D9E3"/>
                                            <w:left w:val="single" w:sz="2" w:space="0" w:color="D9D9E3"/>
                                            <w:bottom w:val="single" w:sz="2" w:space="0" w:color="D9D9E3"/>
                                            <w:right w:val="single" w:sz="2" w:space="0" w:color="D9D9E3"/>
                                          </w:divBdr>
                                          <w:divsChild>
                                            <w:div w:id="121194874">
                                              <w:marLeft w:val="0"/>
                                              <w:marRight w:val="0"/>
                                              <w:marTop w:val="0"/>
                                              <w:marBottom w:val="0"/>
                                              <w:divBdr>
                                                <w:top w:val="single" w:sz="2" w:space="0" w:color="D9D9E3"/>
                                                <w:left w:val="single" w:sz="2" w:space="0" w:color="D9D9E3"/>
                                                <w:bottom w:val="single" w:sz="2" w:space="0" w:color="D9D9E3"/>
                                                <w:right w:val="single" w:sz="2" w:space="0" w:color="D9D9E3"/>
                                              </w:divBdr>
                                              <w:divsChild>
                                                <w:div w:id="1351372555">
                                                  <w:marLeft w:val="0"/>
                                                  <w:marRight w:val="0"/>
                                                  <w:marTop w:val="0"/>
                                                  <w:marBottom w:val="0"/>
                                                  <w:divBdr>
                                                    <w:top w:val="single" w:sz="2" w:space="0" w:color="D9D9E3"/>
                                                    <w:left w:val="single" w:sz="2" w:space="0" w:color="D9D9E3"/>
                                                    <w:bottom w:val="single" w:sz="2" w:space="0" w:color="D9D9E3"/>
                                                    <w:right w:val="single" w:sz="2" w:space="0" w:color="D9D9E3"/>
                                                  </w:divBdr>
                                                  <w:divsChild>
                                                    <w:div w:id="207443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7373161">
          <w:marLeft w:val="0"/>
          <w:marRight w:val="0"/>
          <w:marTop w:val="0"/>
          <w:marBottom w:val="0"/>
          <w:divBdr>
            <w:top w:val="none" w:sz="0" w:space="0" w:color="auto"/>
            <w:left w:val="none" w:sz="0" w:space="0" w:color="auto"/>
            <w:bottom w:val="none" w:sz="0" w:space="0" w:color="auto"/>
            <w:right w:val="none" w:sz="0" w:space="0" w:color="auto"/>
          </w:divBdr>
        </w:div>
      </w:divsChild>
    </w:div>
    <w:div w:id="642928229">
      <w:bodyDiv w:val="1"/>
      <w:marLeft w:val="0"/>
      <w:marRight w:val="0"/>
      <w:marTop w:val="0"/>
      <w:marBottom w:val="0"/>
      <w:divBdr>
        <w:top w:val="none" w:sz="0" w:space="0" w:color="auto"/>
        <w:left w:val="none" w:sz="0" w:space="0" w:color="auto"/>
        <w:bottom w:val="none" w:sz="0" w:space="0" w:color="auto"/>
        <w:right w:val="none" w:sz="0" w:space="0" w:color="auto"/>
      </w:divBdr>
      <w:divsChild>
        <w:div w:id="61370952">
          <w:marLeft w:val="240"/>
          <w:marRight w:val="0"/>
          <w:marTop w:val="0"/>
          <w:marBottom w:val="0"/>
          <w:divBdr>
            <w:top w:val="single" w:sz="2" w:space="0" w:color="auto"/>
            <w:left w:val="single" w:sz="2" w:space="0" w:color="auto"/>
            <w:bottom w:val="single" w:sz="2" w:space="0" w:color="auto"/>
            <w:right w:val="single" w:sz="2" w:space="0" w:color="auto"/>
          </w:divBdr>
        </w:div>
        <w:div w:id="99419817">
          <w:marLeft w:val="0"/>
          <w:marRight w:val="0"/>
          <w:marTop w:val="0"/>
          <w:marBottom w:val="0"/>
          <w:divBdr>
            <w:top w:val="single" w:sz="2" w:space="0" w:color="auto"/>
            <w:left w:val="single" w:sz="2" w:space="0" w:color="auto"/>
            <w:bottom w:val="single" w:sz="2" w:space="0" w:color="auto"/>
            <w:right w:val="single" w:sz="2" w:space="0" w:color="auto"/>
          </w:divBdr>
        </w:div>
        <w:div w:id="179976893">
          <w:marLeft w:val="0"/>
          <w:marRight w:val="0"/>
          <w:marTop w:val="0"/>
          <w:marBottom w:val="0"/>
          <w:divBdr>
            <w:top w:val="single" w:sz="2" w:space="0" w:color="auto"/>
            <w:left w:val="single" w:sz="2" w:space="0" w:color="auto"/>
            <w:bottom w:val="single" w:sz="2" w:space="0" w:color="auto"/>
            <w:right w:val="single" w:sz="2" w:space="0" w:color="auto"/>
          </w:divBdr>
        </w:div>
        <w:div w:id="205026615">
          <w:marLeft w:val="240"/>
          <w:marRight w:val="0"/>
          <w:marTop w:val="0"/>
          <w:marBottom w:val="0"/>
          <w:divBdr>
            <w:top w:val="single" w:sz="2" w:space="0" w:color="auto"/>
            <w:left w:val="single" w:sz="2" w:space="0" w:color="auto"/>
            <w:bottom w:val="single" w:sz="2" w:space="0" w:color="auto"/>
            <w:right w:val="single" w:sz="2" w:space="0" w:color="auto"/>
          </w:divBdr>
        </w:div>
        <w:div w:id="275019682">
          <w:marLeft w:val="240"/>
          <w:marRight w:val="0"/>
          <w:marTop w:val="0"/>
          <w:marBottom w:val="0"/>
          <w:divBdr>
            <w:top w:val="single" w:sz="2" w:space="0" w:color="auto"/>
            <w:left w:val="single" w:sz="2" w:space="0" w:color="auto"/>
            <w:bottom w:val="single" w:sz="2" w:space="0" w:color="auto"/>
            <w:right w:val="single" w:sz="2" w:space="0" w:color="auto"/>
          </w:divBdr>
        </w:div>
        <w:div w:id="297803818">
          <w:marLeft w:val="240"/>
          <w:marRight w:val="0"/>
          <w:marTop w:val="0"/>
          <w:marBottom w:val="0"/>
          <w:divBdr>
            <w:top w:val="single" w:sz="2" w:space="0" w:color="auto"/>
            <w:left w:val="single" w:sz="2" w:space="0" w:color="auto"/>
            <w:bottom w:val="single" w:sz="2" w:space="0" w:color="auto"/>
            <w:right w:val="single" w:sz="2" w:space="0" w:color="auto"/>
          </w:divBdr>
        </w:div>
        <w:div w:id="383527616">
          <w:marLeft w:val="240"/>
          <w:marRight w:val="0"/>
          <w:marTop w:val="0"/>
          <w:marBottom w:val="0"/>
          <w:divBdr>
            <w:top w:val="single" w:sz="2" w:space="0" w:color="auto"/>
            <w:left w:val="single" w:sz="2" w:space="0" w:color="auto"/>
            <w:bottom w:val="single" w:sz="2" w:space="0" w:color="auto"/>
            <w:right w:val="single" w:sz="2" w:space="0" w:color="auto"/>
          </w:divBdr>
        </w:div>
        <w:div w:id="441534115">
          <w:marLeft w:val="240"/>
          <w:marRight w:val="0"/>
          <w:marTop w:val="0"/>
          <w:marBottom w:val="0"/>
          <w:divBdr>
            <w:top w:val="single" w:sz="2" w:space="0" w:color="auto"/>
            <w:left w:val="single" w:sz="2" w:space="0" w:color="auto"/>
            <w:bottom w:val="single" w:sz="2" w:space="0" w:color="auto"/>
            <w:right w:val="single" w:sz="2" w:space="0" w:color="auto"/>
          </w:divBdr>
        </w:div>
        <w:div w:id="451365006">
          <w:marLeft w:val="240"/>
          <w:marRight w:val="0"/>
          <w:marTop w:val="0"/>
          <w:marBottom w:val="0"/>
          <w:divBdr>
            <w:top w:val="single" w:sz="2" w:space="0" w:color="auto"/>
            <w:left w:val="single" w:sz="2" w:space="0" w:color="auto"/>
            <w:bottom w:val="single" w:sz="2" w:space="0" w:color="auto"/>
            <w:right w:val="single" w:sz="2" w:space="0" w:color="auto"/>
          </w:divBdr>
        </w:div>
        <w:div w:id="559243347">
          <w:marLeft w:val="0"/>
          <w:marRight w:val="0"/>
          <w:marTop w:val="0"/>
          <w:marBottom w:val="0"/>
          <w:divBdr>
            <w:top w:val="single" w:sz="2" w:space="0" w:color="auto"/>
            <w:left w:val="single" w:sz="2" w:space="0" w:color="auto"/>
            <w:bottom w:val="single" w:sz="2" w:space="0" w:color="auto"/>
            <w:right w:val="single" w:sz="2" w:space="0" w:color="auto"/>
          </w:divBdr>
        </w:div>
        <w:div w:id="600456257">
          <w:marLeft w:val="0"/>
          <w:marRight w:val="0"/>
          <w:marTop w:val="0"/>
          <w:marBottom w:val="0"/>
          <w:divBdr>
            <w:top w:val="single" w:sz="2" w:space="0" w:color="auto"/>
            <w:left w:val="single" w:sz="2" w:space="0" w:color="auto"/>
            <w:bottom w:val="single" w:sz="2" w:space="0" w:color="auto"/>
            <w:right w:val="single" w:sz="2" w:space="0" w:color="auto"/>
          </w:divBdr>
        </w:div>
        <w:div w:id="701780396">
          <w:marLeft w:val="0"/>
          <w:marRight w:val="0"/>
          <w:marTop w:val="0"/>
          <w:marBottom w:val="0"/>
          <w:divBdr>
            <w:top w:val="single" w:sz="2" w:space="0" w:color="auto"/>
            <w:left w:val="single" w:sz="2" w:space="0" w:color="auto"/>
            <w:bottom w:val="single" w:sz="2" w:space="0" w:color="auto"/>
            <w:right w:val="single" w:sz="2" w:space="0" w:color="auto"/>
          </w:divBdr>
        </w:div>
        <w:div w:id="737828789">
          <w:marLeft w:val="240"/>
          <w:marRight w:val="0"/>
          <w:marTop w:val="0"/>
          <w:marBottom w:val="0"/>
          <w:divBdr>
            <w:top w:val="single" w:sz="2" w:space="0" w:color="auto"/>
            <w:left w:val="single" w:sz="2" w:space="0" w:color="auto"/>
            <w:bottom w:val="single" w:sz="2" w:space="0" w:color="auto"/>
            <w:right w:val="single" w:sz="2" w:space="0" w:color="auto"/>
          </w:divBdr>
        </w:div>
        <w:div w:id="771970256">
          <w:marLeft w:val="240"/>
          <w:marRight w:val="0"/>
          <w:marTop w:val="0"/>
          <w:marBottom w:val="0"/>
          <w:divBdr>
            <w:top w:val="single" w:sz="2" w:space="0" w:color="auto"/>
            <w:left w:val="single" w:sz="2" w:space="0" w:color="auto"/>
            <w:bottom w:val="single" w:sz="2" w:space="0" w:color="auto"/>
            <w:right w:val="single" w:sz="2" w:space="0" w:color="auto"/>
          </w:divBdr>
        </w:div>
        <w:div w:id="803541191">
          <w:marLeft w:val="0"/>
          <w:marRight w:val="0"/>
          <w:marTop w:val="0"/>
          <w:marBottom w:val="0"/>
          <w:divBdr>
            <w:top w:val="single" w:sz="2" w:space="0" w:color="auto"/>
            <w:left w:val="single" w:sz="2" w:space="0" w:color="auto"/>
            <w:bottom w:val="single" w:sz="2" w:space="0" w:color="auto"/>
            <w:right w:val="single" w:sz="2" w:space="0" w:color="auto"/>
          </w:divBdr>
        </w:div>
        <w:div w:id="866530379">
          <w:marLeft w:val="0"/>
          <w:marRight w:val="0"/>
          <w:marTop w:val="0"/>
          <w:marBottom w:val="0"/>
          <w:divBdr>
            <w:top w:val="single" w:sz="2" w:space="0" w:color="auto"/>
            <w:left w:val="single" w:sz="2" w:space="0" w:color="auto"/>
            <w:bottom w:val="single" w:sz="2" w:space="0" w:color="auto"/>
            <w:right w:val="single" w:sz="2" w:space="0" w:color="auto"/>
          </w:divBdr>
        </w:div>
        <w:div w:id="1159004267">
          <w:marLeft w:val="240"/>
          <w:marRight w:val="0"/>
          <w:marTop w:val="0"/>
          <w:marBottom w:val="0"/>
          <w:divBdr>
            <w:top w:val="single" w:sz="2" w:space="0" w:color="auto"/>
            <w:left w:val="single" w:sz="2" w:space="0" w:color="auto"/>
            <w:bottom w:val="single" w:sz="2" w:space="0" w:color="auto"/>
            <w:right w:val="single" w:sz="2" w:space="0" w:color="auto"/>
          </w:divBdr>
        </w:div>
        <w:div w:id="1248421780">
          <w:marLeft w:val="0"/>
          <w:marRight w:val="0"/>
          <w:marTop w:val="0"/>
          <w:marBottom w:val="0"/>
          <w:divBdr>
            <w:top w:val="single" w:sz="2" w:space="0" w:color="auto"/>
            <w:left w:val="single" w:sz="2" w:space="0" w:color="auto"/>
            <w:bottom w:val="single" w:sz="2" w:space="0" w:color="auto"/>
            <w:right w:val="single" w:sz="2" w:space="0" w:color="auto"/>
          </w:divBdr>
        </w:div>
        <w:div w:id="1260211619">
          <w:marLeft w:val="0"/>
          <w:marRight w:val="0"/>
          <w:marTop w:val="0"/>
          <w:marBottom w:val="0"/>
          <w:divBdr>
            <w:top w:val="single" w:sz="2" w:space="0" w:color="auto"/>
            <w:left w:val="single" w:sz="2" w:space="0" w:color="auto"/>
            <w:bottom w:val="single" w:sz="2" w:space="0" w:color="auto"/>
            <w:right w:val="single" w:sz="2" w:space="0" w:color="auto"/>
          </w:divBdr>
        </w:div>
        <w:div w:id="1304777368">
          <w:marLeft w:val="240"/>
          <w:marRight w:val="0"/>
          <w:marTop w:val="0"/>
          <w:marBottom w:val="0"/>
          <w:divBdr>
            <w:top w:val="single" w:sz="2" w:space="0" w:color="auto"/>
            <w:left w:val="single" w:sz="2" w:space="0" w:color="auto"/>
            <w:bottom w:val="single" w:sz="2" w:space="0" w:color="auto"/>
            <w:right w:val="single" w:sz="2" w:space="0" w:color="auto"/>
          </w:divBdr>
        </w:div>
        <w:div w:id="1331056452">
          <w:marLeft w:val="240"/>
          <w:marRight w:val="0"/>
          <w:marTop w:val="0"/>
          <w:marBottom w:val="0"/>
          <w:divBdr>
            <w:top w:val="single" w:sz="2" w:space="0" w:color="auto"/>
            <w:left w:val="single" w:sz="2" w:space="0" w:color="auto"/>
            <w:bottom w:val="single" w:sz="2" w:space="0" w:color="auto"/>
            <w:right w:val="single" w:sz="2" w:space="0" w:color="auto"/>
          </w:divBdr>
        </w:div>
        <w:div w:id="1411924400">
          <w:marLeft w:val="240"/>
          <w:marRight w:val="0"/>
          <w:marTop w:val="0"/>
          <w:marBottom w:val="0"/>
          <w:divBdr>
            <w:top w:val="single" w:sz="2" w:space="0" w:color="auto"/>
            <w:left w:val="single" w:sz="2" w:space="0" w:color="auto"/>
            <w:bottom w:val="single" w:sz="2" w:space="0" w:color="auto"/>
            <w:right w:val="single" w:sz="2" w:space="0" w:color="auto"/>
          </w:divBdr>
        </w:div>
        <w:div w:id="1624650315">
          <w:marLeft w:val="0"/>
          <w:marRight w:val="0"/>
          <w:marTop w:val="0"/>
          <w:marBottom w:val="0"/>
          <w:divBdr>
            <w:top w:val="single" w:sz="2" w:space="0" w:color="auto"/>
            <w:left w:val="single" w:sz="2" w:space="0" w:color="auto"/>
            <w:bottom w:val="single" w:sz="2" w:space="0" w:color="auto"/>
            <w:right w:val="single" w:sz="2" w:space="0" w:color="auto"/>
          </w:divBdr>
        </w:div>
        <w:div w:id="1666467923">
          <w:marLeft w:val="0"/>
          <w:marRight w:val="0"/>
          <w:marTop w:val="0"/>
          <w:marBottom w:val="0"/>
          <w:divBdr>
            <w:top w:val="single" w:sz="2" w:space="0" w:color="auto"/>
            <w:left w:val="single" w:sz="2" w:space="0" w:color="auto"/>
            <w:bottom w:val="single" w:sz="2" w:space="0" w:color="auto"/>
            <w:right w:val="single" w:sz="2" w:space="0" w:color="auto"/>
          </w:divBdr>
        </w:div>
        <w:div w:id="1703093741">
          <w:marLeft w:val="0"/>
          <w:marRight w:val="0"/>
          <w:marTop w:val="0"/>
          <w:marBottom w:val="0"/>
          <w:divBdr>
            <w:top w:val="single" w:sz="2" w:space="0" w:color="auto"/>
            <w:left w:val="single" w:sz="2" w:space="0" w:color="auto"/>
            <w:bottom w:val="single" w:sz="2" w:space="0" w:color="auto"/>
            <w:right w:val="single" w:sz="2" w:space="0" w:color="auto"/>
          </w:divBdr>
        </w:div>
        <w:div w:id="1826243731">
          <w:marLeft w:val="0"/>
          <w:marRight w:val="0"/>
          <w:marTop w:val="0"/>
          <w:marBottom w:val="0"/>
          <w:divBdr>
            <w:top w:val="single" w:sz="2" w:space="0" w:color="auto"/>
            <w:left w:val="single" w:sz="2" w:space="0" w:color="auto"/>
            <w:bottom w:val="single" w:sz="2" w:space="0" w:color="auto"/>
            <w:right w:val="single" w:sz="2" w:space="0" w:color="auto"/>
          </w:divBdr>
        </w:div>
        <w:div w:id="1886717479">
          <w:marLeft w:val="0"/>
          <w:marRight w:val="0"/>
          <w:marTop w:val="0"/>
          <w:marBottom w:val="0"/>
          <w:divBdr>
            <w:top w:val="single" w:sz="2" w:space="0" w:color="auto"/>
            <w:left w:val="single" w:sz="2" w:space="0" w:color="auto"/>
            <w:bottom w:val="single" w:sz="2" w:space="0" w:color="auto"/>
            <w:right w:val="single" w:sz="2" w:space="0" w:color="auto"/>
          </w:divBdr>
        </w:div>
        <w:div w:id="1925021648">
          <w:marLeft w:val="240"/>
          <w:marRight w:val="0"/>
          <w:marTop w:val="0"/>
          <w:marBottom w:val="0"/>
          <w:divBdr>
            <w:top w:val="single" w:sz="2" w:space="0" w:color="auto"/>
            <w:left w:val="single" w:sz="2" w:space="0" w:color="auto"/>
            <w:bottom w:val="single" w:sz="2" w:space="0" w:color="auto"/>
            <w:right w:val="single" w:sz="2" w:space="0" w:color="auto"/>
          </w:divBdr>
        </w:div>
        <w:div w:id="2026130392">
          <w:marLeft w:val="240"/>
          <w:marRight w:val="0"/>
          <w:marTop w:val="0"/>
          <w:marBottom w:val="0"/>
          <w:divBdr>
            <w:top w:val="single" w:sz="2" w:space="0" w:color="auto"/>
            <w:left w:val="single" w:sz="2" w:space="0" w:color="auto"/>
            <w:bottom w:val="single" w:sz="2" w:space="0" w:color="auto"/>
            <w:right w:val="single" w:sz="2" w:space="0" w:color="auto"/>
          </w:divBdr>
        </w:div>
        <w:div w:id="2071880162">
          <w:marLeft w:val="240"/>
          <w:marRight w:val="0"/>
          <w:marTop w:val="0"/>
          <w:marBottom w:val="0"/>
          <w:divBdr>
            <w:top w:val="single" w:sz="2" w:space="0" w:color="auto"/>
            <w:left w:val="single" w:sz="2" w:space="0" w:color="auto"/>
            <w:bottom w:val="single" w:sz="2" w:space="0" w:color="auto"/>
            <w:right w:val="single" w:sz="2" w:space="0" w:color="auto"/>
          </w:divBdr>
        </w:div>
        <w:div w:id="2086301344">
          <w:marLeft w:val="0"/>
          <w:marRight w:val="0"/>
          <w:marTop w:val="0"/>
          <w:marBottom w:val="0"/>
          <w:divBdr>
            <w:top w:val="single" w:sz="2" w:space="0" w:color="auto"/>
            <w:left w:val="single" w:sz="2" w:space="0" w:color="auto"/>
            <w:bottom w:val="single" w:sz="2" w:space="0" w:color="auto"/>
            <w:right w:val="single" w:sz="2" w:space="0" w:color="auto"/>
          </w:divBdr>
        </w:div>
        <w:div w:id="2116705203">
          <w:marLeft w:val="0"/>
          <w:marRight w:val="0"/>
          <w:marTop w:val="0"/>
          <w:marBottom w:val="0"/>
          <w:divBdr>
            <w:top w:val="single" w:sz="2" w:space="0" w:color="auto"/>
            <w:left w:val="single" w:sz="2" w:space="0" w:color="auto"/>
            <w:bottom w:val="single" w:sz="2" w:space="0" w:color="auto"/>
            <w:right w:val="single" w:sz="2" w:space="0" w:color="auto"/>
          </w:divBdr>
        </w:div>
      </w:divsChild>
    </w:div>
    <w:div w:id="662775719">
      <w:bodyDiv w:val="1"/>
      <w:marLeft w:val="0"/>
      <w:marRight w:val="0"/>
      <w:marTop w:val="0"/>
      <w:marBottom w:val="0"/>
      <w:divBdr>
        <w:top w:val="none" w:sz="0" w:space="0" w:color="auto"/>
        <w:left w:val="none" w:sz="0" w:space="0" w:color="auto"/>
        <w:bottom w:val="none" w:sz="0" w:space="0" w:color="auto"/>
        <w:right w:val="none" w:sz="0" w:space="0" w:color="auto"/>
      </w:divBdr>
      <w:divsChild>
        <w:div w:id="1515614298">
          <w:marLeft w:val="0"/>
          <w:marRight w:val="0"/>
          <w:marTop w:val="0"/>
          <w:marBottom w:val="0"/>
          <w:divBdr>
            <w:top w:val="none" w:sz="0" w:space="0" w:color="auto"/>
            <w:left w:val="none" w:sz="0" w:space="0" w:color="auto"/>
            <w:bottom w:val="none" w:sz="0" w:space="0" w:color="auto"/>
            <w:right w:val="none" w:sz="0" w:space="0" w:color="auto"/>
          </w:divBdr>
          <w:divsChild>
            <w:div w:id="8732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688">
      <w:bodyDiv w:val="1"/>
      <w:marLeft w:val="0"/>
      <w:marRight w:val="0"/>
      <w:marTop w:val="0"/>
      <w:marBottom w:val="0"/>
      <w:divBdr>
        <w:top w:val="none" w:sz="0" w:space="0" w:color="auto"/>
        <w:left w:val="none" w:sz="0" w:space="0" w:color="auto"/>
        <w:bottom w:val="none" w:sz="0" w:space="0" w:color="auto"/>
        <w:right w:val="none" w:sz="0" w:space="0" w:color="auto"/>
      </w:divBdr>
    </w:div>
    <w:div w:id="841823066">
      <w:bodyDiv w:val="1"/>
      <w:marLeft w:val="0"/>
      <w:marRight w:val="0"/>
      <w:marTop w:val="0"/>
      <w:marBottom w:val="0"/>
      <w:divBdr>
        <w:top w:val="none" w:sz="0" w:space="0" w:color="auto"/>
        <w:left w:val="none" w:sz="0" w:space="0" w:color="auto"/>
        <w:bottom w:val="none" w:sz="0" w:space="0" w:color="auto"/>
        <w:right w:val="none" w:sz="0" w:space="0" w:color="auto"/>
      </w:divBdr>
      <w:divsChild>
        <w:div w:id="1227649665">
          <w:marLeft w:val="0"/>
          <w:marRight w:val="0"/>
          <w:marTop w:val="0"/>
          <w:marBottom w:val="0"/>
          <w:divBdr>
            <w:top w:val="none" w:sz="0" w:space="0" w:color="auto"/>
            <w:left w:val="none" w:sz="0" w:space="0" w:color="auto"/>
            <w:bottom w:val="none" w:sz="0" w:space="0" w:color="auto"/>
            <w:right w:val="none" w:sz="0" w:space="0" w:color="auto"/>
          </w:divBdr>
          <w:divsChild>
            <w:div w:id="815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1571">
      <w:bodyDiv w:val="1"/>
      <w:marLeft w:val="0"/>
      <w:marRight w:val="0"/>
      <w:marTop w:val="0"/>
      <w:marBottom w:val="0"/>
      <w:divBdr>
        <w:top w:val="none" w:sz="0" w:space="0" w:color="auto"/>
        <w:left w:val="none" w:sz="0" w:space="0" w:color="auto"/>
        <w:bottom w:val="none" w:sz="0" w:space="0" w:color="auto"/>
        <w:right w:val="none" w:sz="0" w:space="0" w:color="auto"/>
      </w:divBdr>
    </w:div>
    <w:div w:id="999044008">
      <w:bodyDiv w:val="1"/>
      <w:marLeft w:val="0"/>
      <w:marRight w:val="0"/>
      <w:marTop w:val="0"/>
      <w:marBottom w:val="0"/>
      <w:divBdr>
        <w:top w:val="none" w:sz="0" w:space="0" w:color="auto"/>
        <w:left w:val="none" w:sz="0" w:space="0" w:color="auto"/>
        <w:bottom w:val="none" w:sz="0" w:space="0" w:color="auto"/>
        <w:right w:val="none" w:sz="0" w:space="0" w:color="auto"/>
      </w:divBdr>
    </w:div>
    <w:div w:id="1062676005">
      <w:bodyDiv w:val="1"/>
      <w:marLeft w:val="0"/>
      <w:marRight w:val="0"/>
      <w:marTop w:val="0"/>
      <w:marBottom w:val="0"/>
      <w:divBdr>
        <w:top w:val="none" w:sz="0" w:space="0" w:color="auto"/>
        <w:left w:val="none" w:sz="0" w:space="0" w:color="auto"/>
        <w:bottom w:val="none" w:sz="0" w:space="0" w:color="auto"/>
        <w:right w:val="none" w:sz="0" w:space="0" w:color="auto"/>
      </w:divBdr>
      <w:divsChild>
        <w:div w:id="1371300195">
          <w:marLeft w:val="0"/>
          <w:marRight w:val="0"/>
          <w:marTop w:val="0"/>
          <w:marBottom w:val="0"/>
          <w:divBdr>
            <w:top w:val="none" w:sz="0" w:space="0" w:color="auto"/>
            <w:left w:val="none" w:sz="0" w:space="0" w:color="auto"/>
            <w:bottom w:val="none" w:sz="0" w:space="0" w:color="auto"/>
            <w:right w:val="none" w:sz="0" w:space="0" w:color="auto"/>
          </w:divBdr>
          <w:divsChild>
            <w:div w:id="494999255">
              <w:marLeft w:val="0"/>
              <w:marRight w:val="0"/>
              <w:marTop w:val="0"/>
              <w:marBottom w:val="180"/>
              <w:divBdr>
                <w:top w:val="none" w:sz="0" w:space="0" w:color="auto"/>
                <w:left w:val="none" w:sz="0" w:space="0" w:color="auto"/>
                <w:bottom w:val="none" w:sz="0" w:space="0" w:color="auto"/>
                <w:right w:val="none" w:sz="0" w:space="0" w:color="auto"/>
              </w:divBdr>
              <w:divsChild>
                <w:div w:id="89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02627">
      <w:bodyDiv w:val="1"/>
      <w:marLeft w:val="0"/>
      <w:marRight w:val="0"/>
      <w:marTop w:val="0"/>
      <w:marBottom w:val="0"/>
      <w:divBdr>
        <w:top w:val="none" w:sz="0" w:space="0" w:color="auto"/>
        <w:left w:val="none" w:sz="0" w:space="0" w:color="auto"/>
        <w:bottom w:val="none" w:sz="0" w:space="0" w:color="auto"/>
        <w:right w:val="none" w:sz="0" w:space="0" w:color="auto"/>
      </w:divBdr>
    </w:div>
    <w:div w:id="1089424633">
      <w:bodyDiv w:val="1"/>
      <w:marLeft w:val="0"/>
      <w:marRight w:val="0"/>
      <w:marTop w:val="0"/>
      <w:marBottom w:val="0"/>
      <w:divBdr>
        <w:top w:val="none" w:sz="0" w:space="0" w:color="auto"/>
        <w:left w:val="none" w:sz="0" w:space="0" w:color="auto"/>
        <w:bottom w:val="none" w:sz="0" w:space="0" w:color="auto"/>
        <w:right w:val="none" w:sz="0" w:space="0" w:color="auto"/>
      </w:divBdr>
      <w:divsChild>
        <w:div w:id="425805067">
          <w:marLeft w:val="0"/>
          <w:marRight w:val="0"/>
          <w:marTop w:val="0"/>
          <w:marBottom w:val="0"/>
          <w:divBdr>
            <w:top w:val="none" w:sz="0" w:space="0" w:color="auto"/>
            <w:left w:val="none" w:sz="0" w:space="0" w:color="auto"/>
            <w:bottom w:val="none" w:sz="0" w:space="0" w:color="auto"/>
            <w:right w:val="none" w:sz="0" w:space="0" w:color="auto"/>
          </w:divBdr>
          <w:divsChild>
            <w:div w:id="1655332286">
              <w:marLeft w:val="0"/>
              <w:marRight w:val="0"/>
              <w:marTop w:val="0"/>
              <w:marBottom w:val="0"/>
              <w:divBdr>
                <w:top w:val="none" w:sz="0" w:space="0" w:color="auto"/>
                <w:left w:val="none" w:sz="0" w:space="0" w:color="auto"/>
                <w:bottom w:val="none" w:sz="0" w:space="0" w:color="auto"/>
                <w:right w:val="none" w:sz="0" w:space="0" w:color="auto"/>
              </w:divBdr>
            </w:div>
            <w:div w:id="16627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4727">
      <w:bodyDiv w:val="1"/>
      <w:marLeft w:val="0"/>
      <w:marRight w:val="0"/>
      <w:marTop w:val="0"/>
      <w:marBottom w:val="0"/>
      <w:divBdr>
        <w:top w:val="none" w:sz="0" w:space="0" w:color="auto"/>
        <w:left w:val="none" w:sz="0" w:space="0" w:color="auto"/>
        <w:bottom w:val="none" w:sz="0" w:space="0" w:color="auto"/>
        <w:right w:val="none" w:sz="0" w:space="0" w:color="auto"/>
      </w:divBdr>
    </w:div>
    <w:div w:id="1140612047">
      <w:bodyDiv w:val="1"/>
      <w:marLeft w:val="0"/>
      <w:marRight w:val="0"/>
      <w:marTop w:val="0"/>
      <w:marBottom w:val="0"/>
      <w:divBdr>
        <w:top w:val="none" w:sz="0" w:space="0" w:color="auto"/>
        <w:left w:val="none" w:sz="0" w:space="0" w:color="auto"/>
        <w:bottom w:val="none" w:sz="0" w:space="0" w:color="auto"/>
        <w:right w:val="none" w:sz="0" w:space="0" w:color="auto"/>
      </w:divBdr>
    </w:div>
    <w:div w:id="1208494748">
      <w:bodyDiv w:val="1"/>
      <w:marLeft w:val="0"/>
      <w:marRight w:val="0"/>
      <w:marTop w:val="0"/>
      <w:marBottom w:val="0"/>
      <w:divBdr>
        <w:top w:val="none" w:sz="0" w:space="0" w:color="auto"/>
        <w:left w:val="none" w:sz="0" w:space="0" w:color="auto"/>
        <w:bottom w:val="none" w:sz="0" w:space="0" w:color="auto"/>
        <w:right w:val="none" w:sz="0" w:space="0" w:color="auto"/>
      </w:divBdr>
      <w:divsChild>
        <w:div w:id="1735540589">
          <w:marLeft w:val="0"/>
          <w:marRight w:val="0"/>
          <w:marTop w:val="0"/>
          <w:marBottom w:val="0"/>
          <w:divBdr>
            <w:top w:val="none" w:sz="0" w:space="0" w:color="auto"/>
            <w:left w:val="none" w:sz="0" w:space="0" w:color="auto"/>
            <w:bottom w:val="none" w:sz="0" w:space="0" w:color="auto"/>
            <w:right w:val="none" w:sz="0" w:space="0" w:color="auto"/>
          </w:divBdr>
          <w:divsChild>
            <w:div w:id="116333579">
              <w:marLeft w:val="0"/>
              <w:marRight w:val="0"/>
              <w:marTop w:val="0"/>
              <w:marBottom w:val="0"/>
              <w:divBdr>
                <w:top w:val="none" w:sz="0" w:space="0" w:color="auto"/>
                <w:left w:val="none" w:sz="0" w:space="0" w:color="auto"/>
                <w:bottom w:val="none" w:sz="0" w:space="0" w:color="auto"/>
                <w:right w:val="none" w:sz="0" w:space="0" w:color="auto"/>
              </w:divBdr>
            </w:div>
            <w:div w:id="16709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4338">
      <w:bodyDiv w:val="1"/>
      <w:marLeft w:val="0"/>
      <w:marRight w:val="0"/>
      <w:marTop w:val="0"/>
      <w:marBottom w:val="0"/>
      <w:divBdr>
        <w:top w:val="none" w:sz="0" w:space="0" w:color="auto"/>
        <w:left w:val="none" w:sz="0" w:space="0" w:color="auto"/>
        <w:bottom w:val="none" w:sz="0" w:space="0" w:color="auto"/>
        <w:right w:val="none" w:sz="0" w:space="0" w:color="auto"/>
      </w:divBdr>
    </w:div>
    <w:div w:id="1252278222">
      <w:bodyDiv w:val="1"/>
      <w:marLeft w:val="0"/>
      <w:marRight w:val="0"/>
      <w:marTop w:val="0"/>
      <w:marBottom w:val="0"/>
      <w:divBdr>
        <w:top w:val="none" w:sz="0" w:space="0" w:color="auto"/>
        <w:left w:val="none" w:sz="0" w:space="0" w:color="auto"/>
        <w:bottom w:val="none" w:sz="0" w:space="0" w:color="auto"/>
        <w:right w:val="none" w:sz="0" w:space="0" w:color="auto"/>
      </w:divBdr>
    </w:div>
    <w:div w:id="1431856527">
      <w:bodyDiv w:val="1"/>
      <w:marLeft w:val="0"/>
      <w:marRight w:val="0"/>
      <w:marTop w:val="0"/>
      <w:marBottom w:val="0"/>
      <w:divBdr>
        <w:top w:val="none" w:sz="0" w:space="0" w:color="auto"/>
        <w:left w:val="none" w:sz="0" w:space="0" w:color="auto"/>
        <w:bottom w:val="none" w:sz="0" w:space="0" w:color="auto"/>
        <w:right w:val="none" w:sz="0" w:space="0" w:color="auto"/>
      </w:divBdr>
      <w:divsChild>
        <w:div w:id="639111939">
          <w:marLeft w:val="0"/>
          <w:marRight w:val="0"/>
          <w:marTop w:val="0"/>
          <w:marBottom w:val="0"/>
          <w:divBdr>
            <w:top w:val="none" w:sz="0" w:space="0" w:color="auto"/>
            <w:left w:val="none" w:sz="0" w:space="0" w:color="auto"/>
            <w:bottom w:val="none" w:sz="0" w:space="0" w:color="auto"/>
            <w:right w:val="none" w:sz="0" w:space="0" w:color="auto"/>
          </w:divBdr>
          <w:divsChild>
            <w:div w:id="145780019">
              <w:marLeft w:val="0"/>
              <w:marRight w:val="0"/>
              <w:marTop w:val="0"/>
              <w:marBottom w:val="0"/>
              <w:divBdr>
                <w:top w:val="none" w:sz="0" w:space="0" w:color="auto"/>
                <w:left w:val="none" w:sz="0" w:space="0" w:color="auto"/>
                <w:bottom w:val="none" w:sz="0" w:space="0" w:color="auto"/>
                <w:right w:val="none" w:sz="0" w:space="0" w:color="auto"/>
              </w:divBdr>
            </w:div>
            <w:div w:id="275911888">
              <w:marLeft w:val="0"/>
              <w:marRight w:val="0"/>
              <w:marTop w:val="0"/>
              <w:marBottom w:val="0"/>
              <w:divBdr>
                <w:top w:val="none" w:sz="0" w:space="0" w:color="auto"/>
                <w:left w:val="none" w:sz="0" w:space="0" w:color="auto"/>
                <w:bottom w:val="none" w:sz="0" w:space="0" w:color="auto"/>
                <w:right w:val="none" w:sz="0" w:space="0" w:color="auto"/>
              </w:divBdr>
            </w:div>
            <w:div w:id="297423664">
              <w:marLeft w:val="0"/>
              <w:marRight w:val="0"/>
              <w:marTop w:val="0"/>
              <w:marBottom w:val="0"/>
              <w:divBdr>
                <w:top w:val="none" w:sz="0" w:space="0" w:color="auto"/>
                <w:left w:val="none" w:sz="0" w:space="0" w:color="auto"/>
                <w:bottom w:val="none" w:sz="0" w:space="0" w:color="auto"/>
                <w:right w:val="none" w:sz="0" w:space="0" w:color="auto"/>
              </w:divBdr>
            </w:div>
            <w:div w:id="352997497">
              <w:marLeft w:val="0"/>
              <w:marRight w:val="0"/>
              <w:marTop w:val="0"/>
              <w:marBottom w:val="0"/>
              <w:divBdr>
                <w:top w:val="none" w:sz="0" w:space="0" w:color="auto"/>
                <w:left w:val="none" w:sz="0" w:space="0" w:color="auto"/>
                <w:bottom w:val="none" w:sz="0" w:space="0" w:color="auto"/>
                <w:right w:val="none" w:sz="0" w:space="0" w:color="auto"/>
              </w:divBdr>
            </w:div>
            <w:div w:id="498040323">
              <w:marLeft w:val="0"/>
              <w:marRight w:val="0"/>
              <w:marTop w:val="0"/>
              <w:marBottom w:val="0"/>
              <w:divBdr>
                <w:top w:val="none" w:sz="0" w:space="0" w:color="auto"/>
                <w:left w:val="none" w:sz="0" w:space="0" w:color="auto"/>
                <w:bottom w:val="none" w:sz="0" w:space="0" w:color="auto"/>
                <w:right w:val="none" w:sz="0" w:space="0" w:color="auto"/>
              </w:divBdr>
            </w:div>
            <w:div w:id="769350716">
              <w:marLeft w:val="0"/>
              <w:marRight w:val="0"/>
              <w:marTop w:val="0"/>
              <w:marBottom w:val="0"/>
              <w:divBdr>
                <w:top w:val="none" w:sz="0" w:space="0" w:color="auto"/>
                <w:left w:val="none" w:sz="0" w:space="0" w:color="auto"/>
                <w:bottom w:val="none" w:sz="0" w:space="0" w:color="auto"/>
                <w:right w:val="none" w:sz="0" w:space="0" w:color="auto"/>
              </w:divBdr>
            </w:div>
            <w:div w:id="932981992">
              <w:marLeft w:val="0"/>
              <w:marRight w:val="0"/>
              <w:marTop w:val="0"/>
              <w:marBottom w:val="0"/>
              <w:divBdr>
                <w:top w:val="none" w:sz="0" w:space="0" w:color="auto"/>
                <w:left w:val="none" w:sz="0" w:space="0" w:color="auto"/>
                <w:bottom w:val="none" w:sz="0" w:space="0" w:color="auto"/>
                <w:right w:val="none" w:sz="0" w:space="0" w:color="auto"/>
              </w:divBdr>
            </w:div>
            <w:div w:id="1005399337">
              <w:marLeft w:val="0"/>
              <w:marRight w:val="0"/>
              <w:marTop w:val="0"/>
              <w:marBottom w:val="0"/>
              <w:divBdr>
                <w:top w:val="none" w:sz="0" w:space="0" w:color="auto"/>
                <w:left w:val="none" w:sz="0" w:space="0" w:color="auto"/>
                <w:bottom w:val="none" w:sz="0" w:space="0" w:color="auto"/>
                <w:right w:val="none" w:sz="0" w:space="0" w:color="auto"/>
              </w:divBdr>
            </w:div>
            <w:div w:id="1061051814">
              <w:marLeft w:val="0"/>
              <w:marRight w:val="0"/>
              <w:marTop w:val="0"/>
              <w:marBottom w:val="0"/>
              <w:divBdr>
                <w:top w:val="none" w:sz="0" w:space="0" w:color="auto"/>
                <w:left w:val="none" w:sz="0" w:space="0" w:color="auto"/>
                <w:bottom w:val="none" w:sz="0" w:space="0" w:color="auto"/>
                <w:right w:val="none" w:sz="0" w:space="0" w:color="auto"/>
              </w:divBdr>
            </w:div>
            <w:div w:id="1061951068">
              <w:marLeft w:val="0"/>
              <w:marRight w:val="0"/>
              <w:marTop w:val="0"/>
              <w:marBottom w:val="0"/>
              <w:divBdr>
                <w:top w:val="none" w:sz="0" w:space="0" w:color="auto"/>
                <w:left w:val="none" w:sz="0" w:space="0" w:color="auto"/>
                <w:bottom w:val="none" w:sz="0" w:space="0" w:color="auto"/>
                <w:right w:val="none" w:sz="0" w:space="0" w:color="auto"/>
              </w:divBdr>
            </w:div>
            <w:div w:id="1127819649">
              <w:marLeft w:val="0"/>
              <w:marRight w:val="0"/>
              <w:marTop w:val="0"/>
              <w:marBottom w:val="0"/>
              <w:divBdr>
                <w:top w:val="none" w:sz="0" w:space="0" w:color="auto"/>
                <w:left w:val="none" w:sz="0" w:space="0" w:color="auto"/>
                <w:bottom w:val="none" w:sz="0" w:space="0" w:color="auto"/>
                <w:right w:val="none" w:sz="0" w:space="0" w:color="auto"/>
              </w:divBdr>
            </w:div>
            <w:div w:id="1135023150">
              <w:marLeft w:val="0"/>
              <w:marRight w:val="0"/>
              <w:marTop w:val="0"/>
              <w:marBottom w:val="0"/>
              <w:divBdr>
                <w:top w:val="none" w:sz="0" w:space="0" w:color="auto"/>
                <w:left w:val="none" w:sz="0" w:space="0" w:color="auto"/>
                <w:bottom w:val="none" w:sz="0" w:space="0" w:color="auto"/>
                <w:right w:val="none" w:sz="0" w:space="0" w:color="auto"/>
              </w:divBdr>
            </w:div>
            <w:div w:id="1146124492">
              <w:marLeft w:val="0"/>
              <w:marRight w:val="0"/>
              <w:marTop w:val="0"/>
              <w:marBottom w:val="0"/>
              <w:divBdr>
                <w:top w:val="none" w:sz="0" w:space="0" w:color="auto"/>
                <w:left w:val="none" w:sz="0" w:space="0" w:color="auto"/>
                <w:bottom w:val="none" w:sz="0" w:space="0" w:color="auto"/>
                <w:right w:val="none" w:sz="0" w:space="0" w:color="auto"/>
              </w:divBdr>
            </w:div>
            <w:div w:id="1179855433">
              <w:marLeft w:val="0"/>
              <w:marRight w:val="0"/>
              <w:marTop w:val="0"/>
              <w:marBottom w:val="0"/>
              <w:divBdr>
                <w:top w:val="none" w:sz="0" w:space="0" w:color="auto"/>
                <w:left w:val="none" w:sz="0" w:space="0" w:color="auto"/>
                <w:bottom w:val="none" w:sz="0" w:space="0" w:color="auto"/>
                <w:right w:val="none" w:sz="0" w:space="0" w:color="auto"/>
              </w:divBdr>
            </w:div>
            <w:div w:id="1246383202">
              <w:marLeft w:val="0"/>
              <w:marRight w:val="0"/>
              <w:marTop w:val="0"/>
              <w:marBottom w:val="0"/>
              <w:divBdr>
                <w:top w:val="none" w:sz="0" w:space="0" w:color="auto"/>
                <w:left w:val="none" w:sz="0" w:space="0" w:color="auto"/>
                <w:bottom w:val="none" w:sz="0" w:space="0" w:color="auto"/>
                <w:right w:val="none" w:sz="0" w:space="0" w:color="auto"/>
              </w:divBdr>
            </w:div>
            <w:div w:id="1307319793">
              <w:marLeft w:val="0"/>
              <w:marRight w:val="0"/>
              <w:marTop w:val="0"/>
              <w:marBottom w:val="0"/>
              <w:divBdr>
                <w:top w:val="none" w:sz="0" w:space="0" w:color="auto"/>
                <w:left w:val="none" w:sz="0" w:space="0" w:color="auto"/>
                <w:bottom w:val="none" w:sz="0" w:space="0" w:color="auto"/>
                <w:right w:val="none" w:sz="0" w:space="0" w:color="auto"/>
              </w:divBdr>
            </w:div>
            <w:div w:id="1494880712">
              <w:marLeft w:val="0"/>
              <w:marRight w:val="0"/>
              <w:marTop w:val="0"/>
              <w:marBottom w:val="0"/>
              <w:divBdr>
                <w:top w:val="none" w:sz="0" w:space="0" w:color="auto"/>
                <w:left w:val="none" w:sz="0" w:space="0" w:color="auto"/>
                <w:bottom w:val="none" w:sz="0" w:space="0" w:color="auto"/>
                <w:right w:val="none" w:sz="0" w:space="0" w:color="auto"/>
              </w:divBdr>
            </w:div>
            <w:div w:id="1508861292">
              <w:marLeft w:val="0"/>
              <w:marRight w:val="0"/>
              <w:marTop w:val="0"/>
              <w:marBottom w:val="0"/>
              <w:divBdr>
                <w:top w:val="none" w:sz="0" w:space="0" w:color="auto"/>
                <w:left w:val="none" w:sz="0" w:space="0" w:color="auto"/>
                <w:bottom w:val="none" w:sz="0" w:space="0" w:color="auto"/>
                <w:right w:val="none" w:sz="0" w:space="0" w:color="auto"/>
              </w:divBdr>
            </w:div>
            <w:div w:id="1537305319">
              <w:marLeft w:val="0"/>
              <w:marRight w:val="0"/>
              <w:marTop w:val="0"/>
              <w:marBottom w:val="0"/>
              <w:divBdr>
                <w:top w:val="none" w:sz="0" w:space="0" w:color="auto"/>
                <w:left w:val="none" w:sz="0" w:space="0" w:color="auto"/>
                <w:bottom w:val="none" w:sz="0" w:space="0" w:color="auto"/>
                <w:right w:val="none" w:sz="0" w:space="0" w:color="auto"/>
              </w:divBdr>
            </w:div>
            <w:div w:id="1590118435">
              <w:marLeft w:val="0"/>
              <w:marRight w:val="0"/>
              <w:marTop w:val="0"/>
              <w:marBottom w:val="0"/>
              <w:divBdr>
                <w:top w:val="none" w:sz="0" w:space="0" w:color="auto"/>
                <w:left w:val="none" w:sz="0" w:space="0" w:color="auto"/>
                <w:bottom w:val="none" w:sz="0" w:space="0" w:color="auto"/>
                <w:right w:val="none" w:sz="0" w:space="0" w:color="auto"/>
              </w:divBdr>
            </w:div>
            <w:div w:id="1621952000">
              <w:marLeft w:val="0"/>
              <w:marRight w:val="0"/>
              <w:marTop w:val="0"/>
              <w:marBottom w:val="0"/>
              <w:divBdr>
                <w:top w:val="none" w:sz="0" w:space="0" w:color="auto"/>
                <w:left w:val="none" w:sz="0" w:space="0" w:color="auto"/>
                <w:bottom w:val="none" w:sz="0" w:space="0" w:color="auto"/>
                <w:right w:val="none" w:sz="0" w:space="0" w:color="auto"/>
              </w:divBdr>
            </w:div>
            <w:div w:id="1666711659">
              <w:marLeft w:val="0"/>
              <w:marRight w:val="0"/>
              <w:marTop w:val="0"/>
              <w:marBottom w:val="0"/>
              <w:divBdr>
                <w:top w:val="none" w:sz="0" w:space="0" w:color="auto"/>
                <w:left w:val="none" w:sz="0" w:space="0" w:color="auto"/>
                <w:bottom w:val="none" w:sz="0" w:space="0" w:color="auto"/>
                <w:right w:val="none" w:sz="0" w:space="0" w:color="auto"/>
              </w:divBdr>
            </w:div>
            <w:div w:id="1861356020">
              <w:marLeft w:val="0"/>
              <w:marRight w:val="0"/>
              <w:marTop w:val="0"/>
              <w:marBottom w:val="0"/>
              <w:divBdr>
                <w:top w:val="none" w:sz="0" w:space="0" w:color="auto"/>
                <w:left w:val="none" w:sz="0" w:space="0" w:color="auto"/>
                <w:bottom w:val="none" w:sz="0" w:space="0" w:color="auto"/>
                <w:right w:val="none" w:sz="0" w:space="0" w:color="auto"/>
              </w:divBdr>
            </w:div>
            <w:div w:id="1882091940">
              <w:marLeft w:val="0"/>
              <w:marRight w:val="0"/>
              <w:marTop w:val="0"/>
              <w:marBottom w:val="0"/>
              <w:divBdr>
                <w:top w:val="none" w:sz="0" w:space="0" w:color="auto"/>
                <w:left w:val="none" w:sz="0" w:space="0" w:color="auto"/>
                <w:bottom w:val="none" w:sz="0" w:space="0" w:color="auto"/>
                <w:right w:val="none" w:sz="0" w:space="0" w:color="auto"/>
              </w:divBdr>
            </w:div>
            <w:div w:id="1915429228">
              <w:marLeft w:val="0"/>
              <w:marRight w:val="0"/>
              <w:marTop w:val="0"/>
              <w:marBottom w:val="0"/>
              <w:divBdr>
                <w:top w:val="none" w:sz="0" w:space="0" w:color="auto"/>
                <w:left w:val="none" w:sz="0" w:space="0" w:color="auto"/>
                <w:bottom w:val="none" w:sz="0" w:space="0" w:color="auto"/>
                <w:right w:val="none" w:sz="0" w:space="0" w:color="auto"/>
              </w:divBdr>
            </w:div>
            <w:div w:id="1932933103">
              <w:marLeft w:val="0"/>
              <w:marRight w:val="0"/>
              <w:marTop w:val="0"/>
              <w:marBottom w:val="0"/>
              <w:divBdr>
                <w:top w:val="none" w:sz="0" w:space="0" w:color="auto"/>
                <w:left w:val="none" w:sz="0" w:space="0" w:color="auto"/>
                <w:bottom w:val="none" w:sz="0" w:space="0" w:color="auto"/>
                <w:right w:val="none" w:sz="0" w:space="0" w:color="auto"/>
              </w:divBdr>
            </w:div>
            <w:div w:id="1954552067">
              <w:marLeft w:val="0"/>
              <w:marRight w:val="0"/>
              <w:marTop w:val="0"/>
              <w:marBottom w:val="0"/>
              <w:divBdr>
                <w:top w:val="none" w:sz="0" w:space="0" w:color="auto"/>
                <w:left w:val="none" w:sz="0" w:space="0" w:color="auto"/>
                <w:bottom w:val="none" w:sz="0" w:space="0" w:color="auto"/>
                <w:right w:val="none" w:sz="0" w:space="0" w:color="auto"/>
              </w:divBdr>
            </w:div>
            <w:div w:id="1981644369">
              <w:marLeft w:val="0"/>
              <w:marRight w:val="0"/>
              <w:marTop w:val="0"/>
              <w:marBottom w:val="0"/>
              <w:divBdr>
                <w:top w:val="none" w:sz="0" w:space="0" w:color="auto"/>
                <w:left w:val="none" w:sz="0" w:space="0" w:color="auto"/>
                <w:bottom w:val="none" w:sz="0" w:space="0" w:color="auto"/>
                <w:right w:val="none" w:sz="0" w:space="0" w:color="auto"/>
              </w:divBdr>
            </w:div>
            <w:div w:id="2115784622">
              <w:marLeft w:val="0"/>
              <w:marRight w:val="0"/>
              <w:marTop w:val="0"/>
              <w:marBottom w:val="0"/>
              <w:divBdr>
                <w:top w:val="none" w:sz="0" w:space="0" w:color="auto"/>
                <w:left w:val="none" w:sz="0" w:space="0" w:color="auto"/>
                <w:bottom w:val="none" w:sz="0" w:space="0" w:color="auto"/>
                <w:right w:val="none" w:sz="0" w:space="0" w:color="auto"/>
              </w:divBdr>
            </w:div>
            <w:div w:id="21254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4930">
      <w:bodyDiv w:val="1"/>
      <w:marLeft w:val="0"/>
      <w:marRight w:val="0"/>
      <w:marTop w:val="0"/>
      <w:marBottom w:val="0"/>
      <w:divBdr>
        <w:top w:val="none" w:sz="0" w:space="0" w:color="auto"/>
        <w:left w:val="none" w:sz="0" w:space="0" w:color="auto"/>
        <w:bottom w:val="none" w:sz="0" w:space="0" w:color="auto"/>
        <w:right w:val="none" w:sz="0" w:space="0" w:color="auto"/>
      </w:divBdr>
    </w:div>
    <w:div w:id="1465584679">
      <w:bodyDiv w:val="1"/>
      <w:marLeft w:val="0"/>
      <w:marRight w:val="0"/>
      <w:marTop w:val="0"/>
      <w:marBottom w:val="0"/>
      <w:divBdr>
        <w:top w:val="none" w:sz="0" w:space="0" w:color="auto"/>
        <w:left w:val="none" w:sz="0" w:space="0" w:color="auto"/>
        <w:bottom w:val="none" w:sz="0" w:space="0" w:color="auto"/>
        <w:right w:val="none" w:sz="0" w:space="0" w:color="auto"/>
      </w:divBdr>
    </w:div>
    <w:div w:id="1476602634">
      <w:bodyDiv w:val="1"/>
      <w:marLeft w:val="0"/>
      <w:marRight w:val="0"/>
      <w:marTop w:val="0"/>
      <w:marBottom w:val="0"/>
      <w:divBdr>
        <w:top w:val="none" w:sz="0" w:space="0" w:color="auto"/>
        <w:left w:val="none" w:sz="0" w:space="0" w:color="auto"/>
        <w:bottom w:val="none" w:sz="0" w:space="0" w:color="auto"/>
        <w:right w:val="none" w:sz="0" w:space="0" w:color="auto"/>
      </w:divBdr>
    </w:div>
    <w:div w:id="1512142515">
      <w:bodyDiv w:val="1"/>
      <w:marLeft w:val="0"/>
      <w:marRight w:val="0"/>
      <w:marTop w:val="0"/>
      <w:marBottom w:val="0"/>
      <w:divBdr>
        <w:top w:val="none" w:sz="0" w:space="0" w:color="auto"/>
        <w:left w:val="none" w:sz="0" w:space="0" w:color="auto"/>
        <w:bottom w:val="none" w:sz="0" w:space="0" w:color="auto"/>
        <w:right w:val="none" w:sz="0" w:space="0" w:color="auto"/>
      </w:divBdr>
    </w:div>
    <w:div w:id="1528106786">
      <w:bodyDiv w:val="1"/>
      <w:marLeft w:val="0"/>
      <w:marRight w:val="0"/>
      <w:marTop w:val="0"/>
      <w:marBottom w:val="0"/>
      <w:divBdr>
        <w:top w:val="none" w:sz="0" w:space="0" w:color="auto"/>
        <w:left w:val="none" w:sz="0" w:space="0" w:color="auto"/>
        <w:bottom w:val="none" w:sz="0" w:space="0" w:color="auto"/>
        <w:right w:val="none" w:sz="0" w:space="0" w:color="auto"/>
      </w:divBdr>
      <w:divsChild>
        <w:div w:id="1892031886">
          <w:marLeft w:val="0"/>
          <w:marRight w:val="0"/>
          <w:marTop w:val="0"/>
          <w:marBottom w:val="0"/>
          <w:divBdr>
            <w:top w:val="single" w:sz="2" w:space="0" w:color="auto"/>
            <w:left w:val="single" w:sz="2" w:space="0" w:color="auto"/>
            <w:bottom w:val="single" w:sz="6" w:space="0" w:color="auto"/>
            <w:right w:val="single" w:sz="2" w:space="0" w:color="auto"/>
          </w:divBdr>
          <w:divsChild>
            <w:div w:id="1323662895">
              <w:marLeft w:val="0"/>
              <w:marRight w:val="0"/>
              <w:marTop w:val="100"/>
              <w:marBottom w:val="100"/>
              <w:divBdr>
                <w:top w:val="single" w:sz="2" w:space="0" w:color="D9D9E3"/>
                <w:left w:val="single" w:sz="2" w:space="0" w:color="D9D9E3"/>
                <w:bottom w:val="single" w:sz="2" w:space="0" w:color="D9D9E3"/>
                <w:right w:val="single" w:sz="2" w:space="0" w:color="D9D9E3"/>
              </w:divBdr>
              <w:divsChild>
                <w:div w:id="300623850">
                  <w:marLeft w:val="0"/>
                  <w:marRight w:val="0"/>
                  <w:marTop w:val="0"/>
                  <w:marBottom w:val="0"/>
                  <w:divBdr>
                    <w:top w:val="single" w:sz="2" w:space="0" w:color="D9D9E3"/>
                    <w:left w:val="single" w:sz="2" w:space="0" w:color="D9D9E3"/>
                    <w:bottom w:val="single" w:sz="2" w:space="0" w:color="D9D9E3"/>
                    <w:right w:val="single" w:sz="2" w:space="0" w:color="D9D9E3"/>
                  </w:divBdr>
                  <w:divsChild>
                    <w:div w:id="572738522">
                      <w:marLeft w:val="0"/>
                      <w:marRight w:val="0"/>
                      <w:marTop w:val="0"/>
                      <w:marBottom w:val="0"/>
                      <w:divBdr>
                        <w:top w:val="single" w:sz="2" w:space="0" w:color="D9D9E3"/>
                        <w:left w:val="single" w:sz="2" w:space="0" w:color="D9D9E3"/>
                        <w:bottom w:val="single" w:sz="2" w:space="0" w:color="D9D9E3"/>
                        <w:right w:val="single" w:sz="2" w:space="0" w:color="D9D9E3"/>
                      </w:divBdr>
                      <w:divsChild>
                        <w:div w:id="1432822580">
                          <w:marLeft w:val="0"/>
                          <w:marRight w:val="0"/>
                          <w:marTop w:val="0"/>
                          <w:marBottom w:val="0"/>
                          <w:divBdr>
                            <w:top w:val="single" w:sz="2" w:space="0" w:color="D9D9E3"/>
                            <w:left w:val="single" w:sz="2" w:space="0" w:color="D9D9E3"/>
                            <w:bottom w:val="single" w:sz="2" w:space="0" w:color="D9D9E3"/>
                            <w:right w:val="single" w:sz="2" w:space="0" w:color="D9D9E3"/>
                          </w:divBdr>
                          <w:divsChild>
                            <w:div w:id="550917879">
                              <w:marLeft w:val="0"/>
                              <w:marRight w:val="0"/>
                              <w:marTop w:val="0"/>
                              <w:marBottom w:val="0"/>
                              <w:divBdr>
                                <w:top w:val="single" w:sz="2" w:space="0" w:color="D9D9E3"/>
                                <w:left w:val="single" w:sz="2" w:space="0" w:color="D9D9E3"/>
                                <w:bottom w:val="single" w:sz="2" w:space="0" w:color="D9D9E3"/>
                                <w:right w:val="single" w:sz="2" w:space="0" w:color="D9D9E3"/>
                              </w:divBdr>
                              <w:divsChild>
                                <w:div w:id="1679692695">
                                  <w:marLeft w:val="0"/>
                                  <w:marRight w:val="0"/>
                                  <w:marTop w:val="0"/>
                                  <w:marBottom w:val="0"/>
                                  <w:divBdr>
                                    <w:top w:val="single" w:sz="2" w:space="0" w:color="D9D9E3"/>
                                    <w:left w:val="single" w:sz="2" w:space="0" w:color="D9D9E3"/>
                                    <w:bottom w:val="single" w:sz="2" w:space="0" w:color="D9D9E3"/>
                                    <w:right w:val="single" w:sz="2" w:space="0" w:color="D9D9E3"/>
                                  </w:divBdr>
                                  <w:divsChild>
                                    <w:div w:id="163027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8271151">
      <w:bodyDiv w:val="1"/>
      <w:marLeft w:val="0"/>
      <w:marRight w:val="0"/>
      <w:marTop w:val="0"/>
      <w:marBottom w:val="0"/>
      <w:divBdr>
        <w:top w:val="none" w:sz="0" w:space="0" w:color="auto"/>
        <w:left w:val="none" w:sz="0" w:space="0" w:color="auto"/>
        <w:bottom w:val="none" w:sz="0" w:space="0" w:color="auto"/>
        <w:right w:val="none" w:sz="0" w:space="0" w:color="auto"/>
      </w:divBdr>
      <w:divsChild>
        <w:div w:id="769397133">
          <w:marLeft w:val="0"/>
          <w:marRight w:val="0"/>
          <w:marTop w:val="0"/>
          <w:marBottom w:val="0"/>
          <w:divBdr>
            <w:top w:val="single" w:sz="2" w:space="0" w:color="auto"/>
            <w:left w:val="single" w:sz="2" w:space="0" w:color="auto"/>
            <w:bottom w:val="single" w:sz="6" w:space="0" w:color="auto"/>
            <w:right w:val="single" w:sz="2" w:space="0" w:color="auto"/>
          </w:divBdr>
          <w:divsChild>
            <w:div w:id="2091845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799895">
                  <w:marLeft w:val="0"/>
                  <w:marRight w:val="0"/>
                  <w:marTop w:val="0"/>
                  <w:marBottom w:val="0"/>
                  <w:divBdr>
                    <w:top w:val="single" w:sz="2" w:space="0" w:color="D9D9E3"/>
                    <w:left w:val="single" w:sz="2" w:space="0" w:color="D9D9E3"/>
                    <w:bottom w:val="single" w:sz="2" w:space="0" w:color="D9D9E3"/>
                    <w:right w:val="single" w:sz="2" w:space="0" w:color="D9D9E3"/>
                  </w:divBdr>
                  <w:divsChild>
                    <w:div w:id="1895237699">
                      <w:marLeft w:val="0"/>
                      <w:marRight w:val="0"/>
                      <w:marTop w:val="0"/>
                      <w:marBottom w:val="0"/>
                      <w:divBdr>
                        <w:top w:val="single" w:sz="2" w:space="0" w:color="D9D9E3"/>
                        <w:left w:val="single" w:sz="2" w:space="0" w:color="D9D9E3"/>
                        <w:bottom w:val="single" w:sz="2" w:space="0" w:color="D9D9E3"/>
                        <w:right w:val="single" w:sz="2" w:space="0" w:color="D9D9E3"/>
                      </w:divBdr>
                      <w:divsChild>
                        <w:div w:id="1050377311">
                          <w:marLeft w:val="0"/>
                          <w:marRight w:val="0"/>
                          <w:marTop w:val="0"/>
                          <w:marBottom w:val="0"/>
                          <w:divBdr>
                            <w:top w:val="single" w:sz="2" w:space="0" w:color="D9D9E3"/>
                            <w:left w:val="single" w:sz="2" w:space="0" w:color="D9D9E3"/>
                            <w:bottom w:val="single" w:sz="2" w:space="0" w:color="D9D9E3"/>
                            <w:right w:val="single" w:sz="2" w:space="0" w:color="D9D9E3"/>
                          </w:divBdr>
                          <w:divsChild>
                            <w:div w:id="2059737522">
                              <w:marLeft w:val="0"/>
                              <w:marRight w:val="0"/>
                              <w:marTop w:val="0"/>
                              <w:marBottom w:val="0"/>
                              <w:divBdr>
                                <w:top w:val="single" w:sz="2" w:space="0" w:color="D9D9E3"/>
                                <w:left w:val="single" w:sz="2" w:space="0" w:color="D9D9E3"/>
                                <w:bottom w:val="single" w:sz="2" w:space="0" w:color="D9D9E3"/>
                                <w:right w:val="single" w:sz="2" w:space="0" w:color="D9D9E3"/>
                              </w:divBdr>
                              <w:divsChild>
                                <w:div w:id="1241402510">
                                  <w:marLeft w:val="0"/>
                                  <w:marRight w:val="0"/>
                                  <w:marTop w:val="0"/>
                                  <w:marBottom w:val="0"/>
                                  <w:divBdr>
                                    <w:top w:val="single" w:sz="2" w:space="0" w:color="D9D9E3"/>
                                    <w:left w:val="single" w:sz="2" w:space="0" w:color="D9D9E3"/>
                                    <w:bottom w:val="single" w:sz="2" w:space="0" w:color="D9D9E3"/>
                                    <w:right w:val="single" w:sz="2" w:space="0" w:color="D9D9E3"/>
                                  </w:divBdr>
                                  <w:divsChild>
                                    <w:div w:id="1508255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67123528">
      <w:bodyDiv w:val="1"/>
      <w:marLeft w:val="0"/>
      <w:marRight w:val="0"/>
      <w:marTop w:val="0"/>
      <w:marBottom w:val="0"/>
      <w:divBdr>
        <w:top w:val="none" w:sz="0" w:space="0" w:color="auto"/>
        <w:left w:val="none" w:sz="0" w:space="0" w:color="auto"/>
        <w:bottom w:val="none" w:sz="0" w:space="0" w:color="auto"/>
        <w:right w:val="none" w:sz="0" w:space="0" w:color="auto"/>
      </w:divBdr>
    </w:div>
    <w:div w:id="1697851271">
      <w:bodyDiv w:val="1"/>
      <w:marLeft w:val="0"/>
      <w:marRight w:val="0"/>
      <w:marTop w:val="0"/>
      <w:marBottom w:val="0"/>
      <w:divBdr>
        <w:top w:val="none" w:sz="0" w:space="0" w:color="auto"/>
        <w:left w:val="none" w:sz="0" w:space="0" w:color="auto"/>
        <w:bottom w:val="none" w:sz="0" w:space="0" w:color="auto"/>
        <w:right w:val="none" w:sz="0" w:space="0" w:color="auto"/>
      </w:divBdr>
      <w:divsChild>
        <w:div w:id="358435277">
          <w:marLeft w:val="0"/>
          <w:marRight w:val="0"/>
          <w:marTop w:val="0"/>
          <w:marBottom w:val="0"/>
          <w:divBdr>
            <w:top w:val="none" w:sz="0" w:space="0" w:color="auto"/>
            <w:left w:val="none" w:sz="0" w:space="0" w:color="auto"/>
            <w:bottom w:val="none" w:sz="0" w:space="0" w:color="auto"/>
            <w:right w:val="none" w:sz="0" w:space="0" w:color="auto"/>
          </w:divBdr>
          <w:divsChild>
            <w:div w:id="496921502">
              <w:marLeft w:val="0"/>
              <w:marRight w:val="0"/>
              <w:marTop w:val="0"/>
              <w:marBottom w:val="0"/>
              <w:divBdr>
                <w:top w:val="none" w:sz="0" w:space="0" w:color="auto"/>
                <w:left w:val="none" w:sz="0" w:space="0" w:color="auto"/>
                <w:bottom w:val="none" w:sz="0" w:space="0" w:color="auto"/>
                <w:right w:val="none" w:sz="0" w:space="0" w:color="auto"/>
              </w:divBdr>
            </w:div>
            <w:div w:id="8825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3414">
      <w:bodyDiv w:val="1"/>
      <w:marLeft w:val="0"/>
      <w:marRight w:val="0"/>
      <w:marTop w:val="0"/>
      <w:marBottom w:val="0"/>
      <w:divBdr>
        <w:top w:val="none" w:sz="0" w:space="0" w:color="auto"/>
        <w:left w:val="none" w:sz="0" w:space="0" w:color="auto"/>
        <w:bottom w:val="none" w:sz="0" w:space="0" w:color="auto"/>
        <w:right w:val="none" w:sz="0" w:space="0" w:color="auto"/>
      </w:divBdr>
    </w:div>
    <w:div w:id="1850632002">
      <w:bodyDiv w:val="1"/>
      <w:marLeft w:val="0"/>
      <w:marRight w:val="0"/>
      <w:marTop w:val="0"/>
      <w:marBottom w:val="0"/>
      <w:divBdr>
        <w:top w:val="none" w:sz="0" w:space="0" w:color="auto"/>
        <w:left w:val="none" w:sz="0" w:space="0" w:color="auto"/>
        <w:bottom w:val="none" w:sz="0" w:space="0" w:color="auto"/>
        <w:right w:val="none" w:sz="0" w:space="0" w:color="auto"/>
      </w:divBdr>
    </w:div>
    <w:div w:id="1909917604">
      <w:bodyDiv w:val="1"/>
      <w:marLeft w:val="0"/>
      <w:marRight w:val="0"/>
      <w:marTop w:val="0"/>
      <w:marBottom w:val="0"/>
      <w:divBdr>
        <w:top w:val="none" w:sz="0" w:space="0" w:color="auto"/>
        <w:left w:val="none" w:sz="0" w:space="0" w:color="auto"/>
        <w:bottom w:val="none" w:sz="0" w:space="0" w:color="auto"/>
        <w:right w:val="none" w:sz="0" w:space="0" w:color="auto"/>
      </w:divBdr>
      <w:divsChild>
        <w:div w:id="495535098">
          <w:marLeft w:val="0"/>
          <w:marRight w:val="0"/>
          <w:marTop w:val="0"/>
          <w:marBottom w:val="0"/>
          <w:divBdr>
            <w:top w:val="none" w:sz="0" w:space="0" w:color="auto"/>
            <w:left w:val="none" w:sz="0" w:space="0" w:color="auto"/>
            <w:bottom w:val="none" w:sz="0" w:space="0" w:color="auto"/>
            <w:right w:val="none" w:sz="0" w:space="0" w:color="auto"/>
          </w:divBdr>
          <w:divsChild>
            <w:div w:id="84956624">
              <w:marLeft w:val="0"/>
              <w:marRight w:val="0"/>
              <w:marTop w:val="0"/>
              <w:marBottom w:val="0"/>
              <w:divBdr>
                <w:top w:val="none" w:sz="0" w:space="0" w:color="auto"/>
                <w:left w:val="none" w:sz="0" w:space="0" w:color="auto"/>
                <w:bottom w:val="none" w:sz="0" w:space="0" w:color="auto"/>
                <w:right w:val="none" w:sz="0" w:space="0" w:color="auto"/>
              </w:divBdr>
            </w:div>
            <w:div w:id="116797817">
              <w:marLeft w:val="0"/>
              <w:marRight w:val="0"/>
              <w:marTop w:val="0"/>
              <w:marBottom w:val="0"/>
              <w:divBdr>
                <w:top w:val="none" w:sz="0" w:space="0" w:color="auto"/>
                <w:left w:val="none" w:sz="0" w:space="0" w:color="auto"/>
                <w:bottom w:val="none" w:sz="0" w:space="0" w:color="auto"/>
                <w:right w:val="none" w:sz="0" w:space="0" w:color="auto"/>
              </w:divBdr>
            </w:div>
            <w:div w:id="243805374">
              <w:marLeft w:val="0"/>
              <w:marRight w:val="0"/>
              <w:marTop w:val="0"/>
              <w:marBottom w:val="0"/>
              <w:divBdr>
                <w:top w:val="none" w:sz="0" w:space="0" w:color="auto"/>
                <w:left w:val="none" w:sz="0" w:space="0" w:color="auto"/>
                <w:bottom w:val="none" w:sz="0" w:space="0" w:color="auto"/>
                <w:right w:val="none" w:sz="0" w:space="0" w:color="auto"/>
              </w:divBdr>
            </w:div>
            <w:div w:id="248735786">
              <w:marLeft w:val="0"/>
              <w:marRight w:val="0"/>
              <w:marTop w:val="0"/>
              <w:marBottom w:val="0"/>
              <w:divBdr>
                <w:top w:val="none" w:sz="0" w:space="0" w:color="auto"/>
                <w:left w:val="none" w:sz="0" w:space="0" w:color="auto"/>
                <w:bottom w:val="none" w:sz="0" w:space="0" w:color="auto"/>
                <w:right w:val="none" w:sz="0" w:space="0" w:color="auto"/>
              </w:divBdr>
            </w:div>
            <w:div w:id="256910667">
              <w:marLeft w:val="0"/>
              <w:marRight w:val="0"/>
              <w:marTop w:val="0"/>
              <w:marBottom w:val="0"/>
              <w:divBdr>
                <w:top w:val="none" w:sz="0" w:space="0" w:color="auto"/>
                <w:left w:val="none" w:sz="0" w:space="0" w:color="auto"/>
                <w:bottom w:val="none" w:sz="0" w:space="0" w:color="auto"/>
                <w:right w:val="none" w:sz="0" w:space="0" w:color="auto"/>
              </w:divBdr>
            </w:div>
            <w:div w:id="296376557">
              <w:marLeft w:val="0"/>
              <w:marRight w:val="0"/>
              <w:marTop w:val="0"/>
              <w:marBottom w:val="0"/>
              <w:divBdr>
                <w:top w:val="none" w:sz="0" w:space="0" w:color="auto"/>
                <w:left w:val="none" w:sz="0" w:space="0" w:color="auto"/>
                <w:bottom w:val="none" w:sz="0" w:space="0" w:color="auto"/>
                <w:right w:val="none" w:sz="0" w:space="0" w:color="auto"/>
              </w:divBdr>
            </w:div>
            <w:div w:id="415057740">
              <w:marLeft w:val="0"/>
              <w:marRight w:val="0"/>
              <w:marTop w:val="0"/>
              <w:marBottom w:val="0"/>
              <w:divBdr>
                <w:top w:val="none" w:sz="0" w:space="0" w:color="auto"/>
                <w:left w:val="none" w:sz="0" w:space="0" w:color="auto"/>
                <w:bottom w:val="none" w:sz="0" w:space="0" w:color="auto"/>
                <w:right w:val="none" w:sz="0" w:space="0" w:color="auto"/>
              </w:divBdr>
            </w:div>
            <w:div w:id="499080663">
              <w:marLeft w:val="0"/>
              <w:marRight w:val="0"/>
              <w:marTop w:val="0"/>
              <w:marBottom w:val="0"/>
              <w:divBdr>
                <w:top w:val="none" w:sz="0" w:space="0" w:color="auto"/>
                <w:left w:val="none" w:sz="0" w:space="0" w:color="auto"/>
                <w:bottom w:val="none" w:sz="0" w:space="0" w:color="auto"/>
                <w:right w:val="none" w:sz="0" w:space="0" w:color="auto"/>
              </w:divBdr>
            </w:div>
            <w:div w:id="552811180">
              <w:marLeft w:val="0"/>
              <w:marRight w:val="0"/>
              <w:marTop w:val="0"/>
              <w:marBottom w:val="0"/>
              <w:divBdr>
                <w:top w:val="none" w:sz="0" w:space="0" w:color="auto"/>
                <w:left w:val="none" w:sz="0" w:space="0" w:color="auto"/>
                <w:bottom w:val="none" w:sz="0" w:space="0" w:color="auto"/>
                <w:right w:val="none" w:sz="0" w:space="0" w:color="auto"/>
              </w:divBdr>
            </w:div>
            <w:div w:id="575819536">
              <w:marLeft w:val="0"/>
              <w:marRight w:val="0"/>
              <w:marTop w:val="0"/>
              <w:marBottom w:val="0"/>
              <w:divBdr>
                <w:top w:val="none" w:sz="0" w:space="0" w:color="auto"/>
                <w:left w:val="none" w:sz="0" w:space="0" w:color="auto"/>
                <w:bottom w:val="none" w:sz="0" w:space="0" w:color="auto"/>
                <w:right w:val="none" w:sz="0" w:space="0" w:color="auto"/>
              </w:divBdr>
            </w:div>
            <w:div w:id="585117540">
              <w:marLeft w:val="0"/>
              <w:marRight w:val="0"/>
              <w:marTop w:val="0"/>
              <w:marBottom w:val="0"/>
              <w:divBdr>
                <w:top w:val="none" w:sz="0" w:space="0" w:color="auto"/>
                <w:left w:val="none" w:sz="0" w:space="0" w:color="auto"/>
                <w:bottom w:val="none" w:sz="0" w:space="0" w:color="auto"/>
                <w:right w:val="none" w:sz="0" w:space="0" w:color="auto"/>
              </w:divBdr>
            </w:div>
            <w:div w:id="612513812">
              <w:marLeft w:val="0"/>
              <w:marRight w:val="0"/>
              <w:marTop w:val="0"/>
              <w:marBottom w:val="0"/>
              <w:divBdr>
                <w:top w:val="none" w:sz="0" w:space="0" w:color="auto"/>
                <w:left w:val="none" w:sz="0" w:space="0" w:color="auto"/>
                <w:bottom w:val="none" w:sz="0" w:space="0" w:color="auto"/>
                <w:right w:val="none" w:sz="0" w:space="0" w:color="auto"/>
              </w:divBdr>
            </w:div>
            <w:div w:id="696852558">
              <w:marLeft w:val="0"/>
              <w:marRight w:val="0"/>
              <w:marTop w:val="0"/>
              <w:marBottom w:val="0"/>
              <w:divBdr>
                <w:top w:val="none" w:sz="0" w:space="0" w:color="auto"/>
                <w:left w:val="none" w:sz="0" w:space="0" w:color="auto"/>
                <w:bottom w:val="none" w:sz="0" w:space="0" w:color="auto"/>
                <w:right w:val="none" w:sz="0" w:space="0" w:color="auto"/>
              </w:divBdr>
            </w:div>
            <w:div w:id="702022507">
              <w:marLeft w:val="0"/>
              <w:marRight w:val="0"/>
              <w:marTop w:val="0"/>
              <w:marBottom w:val="0"/>
              <w:divBdr>
                <w:top w:val="none" w:sz="0" w:space="0" w:color="auto"/>
                <w:left w:val="none" w:sz="0" w:space="0" w:color="auto"/>
                <w:bottom w:val="none" w:sz="0" w:space="0" w:color="auto"/>
                <w:right w:val="none" w:sz="0" w:space="0" w:color="auto"/>
              </w:divBdr>
            </w:div>
            <w:div w:id="712118685">
              <w:marLeft w:val="0"/>
              <w:marRight w:val="0"/>
              <w:marTop w:val="0"/>
              <w:marBottom w:val="0"/>
              <w:divBdr>
                <w:top w:val="none" w:sz="0" w:space="0" w:color="auto"/>
                <w:left w:val="none" w:sz="0" w:space="0" w:color="auto"/>
                <w:bottom w:val="none" w:sz="0" w:space="0" w:color="auto"/>
                <w:right w:val="none" w:sz="0" w:space="0" w:color="auto"/>
              </w:divBdr>
            </w:div>
            <w:div w:id="787089789">
              <w:marLeft w:val="0"/>
              <w:marRight w:val="0"/>
              <w:marTop w:val="0"/>
              <w:marBottom w:val="0"/>
              <w:divBdr>
                <w:top w:val="none" w:sz="0" w:space="0" w:color="auto"/>
                <w:left w:val="none" w:sz="0" w:space="0" w:color="auto"/>
                <w:bottom w:val="none" w:sz="0" w:space="0" w:color="auto"/>
                <w:right w:val="none" w:sz="0" w:space="0" w:color="auto"/>
              </w:divBdr>
            </w:div>
            <w:div w:id="838616794">
              <w:marLeft w:val="0"/>
              <w:marRight w:val="0"/>
              <w:marTop w:val="0"/>
              <w:marBottom w:val="0"/>
              <w:divBdr>
                <w:top w:val="none" w:sz="0" w:space="0" w:color="auto"/>
                <w:left w:val="none" w:sz="0" w:space="0" w:color="auto"/>
                <w:bottom w:val="none" w:sz="0" w:space="0" w:color="auto"/>
                <w:right w:val="none" w:sz="0" w:space="0" w:color="auto"/>
              </w:divBdr>
            </w:div>
            <w:div w:id="869950028">
              <w:marLeft w:val="0"/>
              <w:marRight w:val="0"/>
              <w:marTop w:val="0"/>
              <w:marBottom w:val="0"/>
              <w:divBdr>
                <w:top w:val="none" w:sz="0" w:space="0" w:color="auto"/>
                <w:left w:val="none" w:sz="0" w:space="0" w:color="auto"/>
                <w:bottom w:val="none" w:sz="0" w:space="0" w:color="auto"/>
                <w:right w:val="none" w:sz="0" w:space="0" w:color="auto"/>
              </w:divBdr>
            </w:div>
            <w:div w:id="909849142">
              <w:marLeft w:val="0"/>
              <w:marRight w:val="0"/>
              <w:marTop w:val="0"/>
              <w:marBottom w:val="0"/>
              <w:divBdr>
                <w:top w:val="none" w:sz="0" w:space="0" w:color="auto"/>
                <w:left w:val="none" w:sz="0" w:space="0" w:color="auto"/>
                <w:bottom w:val="none" w:sz="0" w:space="0" w:color="auto"/>
                <w:right w:val="none" w:sz="0" w:space="0" w:color="auto"/>
              </w:divBdr>
            </w:div>
            <w:div w:id="929394512">
              <w:marLeft w:val="0"/>
              <w:marRight w:val="0"/>
              <w:marTop w:val="0"/>
              <w:marBottom w:val="0"/>
              <w:divBdr>
                <w:top w:val="none" w:sz="0" w:space="0" w:color="auto"/>
                <w:left w:val="none" w:sz="0" w:space="0" w:color="auto"/>
                <w:bottom w:val="none" w:sz="0" w:space="0" w:color="auto"/>
                <w:right w:val="none" w:sz="0" w:space="0" w:color="auto"/>
              </w:divBdr>
            </w:div>
            <w:div w:id="1107505188">
              <w:marLeft w:val="0"/>
              <w:marRight w:val="0"/>
              <w:marTop w:val="0"/>
              <w:marBottom w:val="0"/>
              <w:divBdr>
                <w:top w:val="none" w:sz="0" w:space="0" w:color="auto"/>
                <w:left w:val="none" w:sz="0" w:space="0" w:color="auto"/>
                <w:bottom w:val="none" w:sz="0" w:space="0" w:color="auto"/>
                <w:right w:val="none" w:sz="0" w:space="0" w:color="auto"/>
              </w:divBdr>
            </w:div>
            <w:div w:id="1135491822">
              <w:marLeft w:val="0"/>
              <w:marRight w:val="0"/>
              <w:marTop w:val="0"/>
              <w:marBottom w:val="0"/>
              <w:divBdr>
                <w:top w:val="none" w:sz="0" w:space="0" w:color="auto"/>
                <w:left w:val="none" w:sz="0" w:space="0" w:color="auto"/>
                <w:bottom w:val="none" w:sz="0" w:space="0" w:color="auto"/>
                <w:right w:val="none" w:sz="0" w:space="0" w:color="auto"/>
              </w:divBdr>
            </w:div>
            <w:div w:id="1172985833">
              <w:marLeft w:val="0"/>
              <w:marRight w:val="0"/>
              <w:marTop w:val="0"/>
              <w:marBottom w:val="0"/>
              <w:divBdr>
                <w:top w:val="none" w:sz="0" w:space="0" w:color="auto"/>
                <w:left w:val="none" w:sz="0" w:space="0" w:color="auto"/>
                <w:bottom w:val="none" w:sz="0" w:space="0" w:color="auto"/>
                <w:right w:val="none" w:sz="0" w:space="0" w:color="auto"/>
              </w:divBdr>
            </w:div>
            <w:div w:id="1217469089">
              <w:marLeft w:val="0"/>
              <w:marRight w:val="0"/>
              <w:marTop w:val="0"/>
              <w:marBottom w:val="0"/>
              <w:divBdr>
                <w:top w:val="none" w:sz="0" w:space="0" w:color="auto"/>
                <w:left w:val="none" w:sz="0" w:space="0" w:color="auto"/>
                <w:bottom w:val="none" w:sz="0" w:space="0" w:color="auto"/>
                <w:right w:val="none" w:sz="0" w:space="0" w:color="auto"/>
              </w:divBdr>
            </w:div>
            <w:div w:id="1249509749">
              <w:marLeft w:val="0"/>
              <w:marRight w:val="0"/>
              <w:marTop w:val="0"/>
              <w:marBottom w:val="0"/>
              <w:divBdr>
                <w:top w:val="none" w:sz="0" w:space="0" w:color="auto"/>
                <w:left w:val="none" w:sz="0" w:space="0" w:color="auto"/>
                <w:bottom w:val="none" w:sz="0" w:space="0" w:color="auto"/>
                <w:right w:val="none" w:sz="0" w:space="0" w:color="auto"/>
              </w:divBdr>
            </w:div>
            <w:div w:id="1287127335">
              <w:marLeft w:val="0"/>
              <w:marRight w:val="0"/>
              <w:marTop w:val="0"/>
              <w:marBottom w:val="0"/>
              <w:divBdr>
                <w:top w:val="none" w:sz="0" w:space="0" w:color="auto"/>
                <w:left w:val="none" w:sz="0" w:space="0" w:color="auto"/>
                <w:bottom w:val="none" w:sz="0" w:space="0" w:color="auto"/>
                <w:right w:val="none" w:sz="0" w:space="0" w:color="auto"/>
              </w:divBdr>
            </w:div>
            <w:div w:id="1336954063">
              <w:marLeft w:val="0"/>
              <w:marRight w:val="0"/>
              <w:marTop w:val="0"/>
              <w:marBottom w:val="0"/>
              <w:divBdr>
                <w:top w:val="none" w:sz="0" w:space="0" w:color="auto"/>
                <w:left w:val="none" w:sz="0" w:space="0" w:color="auto"/>
                <w:bottom w:val="none" w:sz="0" w:space="0" w:color="auto"/>
                <w:right w:val="none" w:sz="0" w:space="0" w:color="auto"/>
              </w:divBdr>
            </w:div>
            <w:div w:id="1564678732">
              <w:marLeft w:val="0"/>
              <w:marRight w:val="0"/>
              <w:marTop w:val="0"/>
              <w:marBottom w:val="0"/>
              <w:divBdr>
                <w:top w:val="none" w:sz="0" w:space="0" w:color="auto"/>
                <w:left w:val="none" w:sz="0" w:space="0" w:color="auto"/>
                <w:bottom w:val="none" w:sz="0" w:space="0" w:color="auto"/>
                <w:right w:val="none" w:sz="0" w:space="0" w:color="auto"/>
              </w:divBdr>
            </w:div>
            <w:div w:id="1580292385">
              <w:marLeft w:val="0"/>
              <w:marRight w:val="0"/>
              <w:marTop w:val="0"/>
              <w:marBottom w:val="0"/>
              <w:divBdr>
                <w:top w:val="none" w:sz="0" w:space="0" w:color="auto"/>
                <w:left w:val="none" w:sz="0" w:space="0" w:color="auto"/>
                <w:bottom w:val="none" w:sz="0" w:space="0" w:color="auto"/>
                <w:right w:val="none" w:sz="0" w:space="0" w:color="auto"/>
              </w:divBdr>
            </w:div>
            <w:div w:id="1637031523">
              <w:marLeft w:val="0"/>
              <w:marRight w:val="0"/>
              <w:marTop w:val="0"/>
              <w:marBottom w:val="0"/>
              <w:divBdr>
                <w:top w:val="none" w:sz="0" w:space="0" w:color="auto"/>
                <w:left w:val="none" w:sz="0" w:space="0" w:color="auto"/>
                <w:bottom w:val="none" w:sz="0" w:space="0" w:color="auto"/>
                <w:right w:val="none" w:sz="0" w:space="0" w:color="auto"/>
              </w:divBdr>
            </w:div>
            <w:div w:id="1698043687">
              <w:marLeft w:val="0"/>
              <w:marRight w:val="0"/>
              <w:marTop w:val="0"/>
              <w:marBottom w:val="0"/>
              <w:divBdr>
                <w:top w:val="none" w:sz="0" w:space="0" w:color="auto"/>
                <w:left w:val="none" w:sz="0" w:space="0" w:color="auto"/>
                <w:bottom w:val="none" w:sz="0" w:space="0" w:color="auto"/>
                <w:right w:val="none" w:sz="0" w:space="0" w:color="auto"/>
              </w:divBdr>
            </w:div>
            <w:div w:id="1755861979">
              <w:marLeft w:val="0"/>
              <w:marRight w:val="0"/>
              <w:marTop w:val="0"/>
              <w:marBottom w:val="0"/>
              <w:divBdr>
                <w:top w:val="none" w:sz="0" w:space="0" w:color="auto"/>
                <w:left w:val="none" w:sz="0" w:space="0" w:color="auto"/>
                <w:bottom w:val="none" w:sz="0" w:space="0" w:color="auto"/>
                <w:right w:val="none" w:sz="0" w:space="0" w:color="auto"/>
              </w:divBdr>
            </w:div>
            <w:div w:id="1829902818">
              <w:marLeft w:val="0"/>
              <w:marRight w:val="0"/>
              <w:marTop w:val="0"/>
              <w:marBottom w:val="0"/>
              <w:divBdr>
                <w:top w:val="none" w:sz="0" w:space="0" w:color="auto"/>
                <w:left w:val="none" w:sz="0" w:space="0" w:color="auto"/>
                <w:bottom w:val="none" w:sz="0" w:space="0" w:color="auto"/>
                <w:right w:val="none" w:sz="0" w:space="0" w:color="auto"/>
              </w:divBdr>
            </w:div>
            <w:div w:id="1889803113">
              <w:marLeft w:val="0"/>
              <w:marRight w:val="0"/>
              <w:marTop w:val="0"/>
              <w:marBottom w:val="0"/>
              <w:divBdr>
                <w:top w:val="none" w:sz="0" w:space="0" w:color="auto"/>
                <w:left w:val="none" w:sz="0" w:space="0" w:color="auto"/>
                <w:bottom w:val="none" w:sz="0" w:space="0" w:color="auto"/>
                <w:right w:val="none" w:sz="0" w:space="0" w:color="auto"/>
              </w:divBdr>
            </w:div>
            <w:div w:id="1906525346">
              <w:marLeft w:val="0"/>
              <w:marRight w:val="0"/>
              <w:marTop w:val="0"/>
              <w:marBottom w:val="0"/>
              <w:divBdr>
                <w:top w:val="none" w:sz="0" w:space="0" w:color="auto"/>
                <w:left w:val="none" w:sz="0" w:space="0" w:color="auto"/>
                <w:bottom w:val="none" w:sz="0" w:space="0" w:color="auto"/>
                <w:right w:val="none" w:sz="0" w:space="0" w:color="auto"/>
              </w:divBdr>
            </w:div>
            <w:div w:id="1959023960">
              <w:marLeft w:val="0"/>
              <w:marRight w:val="0"/>
              <w:marTop w:val="0"/>
              <w:marBottom w:val="0"/>
              <w:divBdr>
                <w:top w:val="none" w:sz="0" w:space="0" w:color="auto"/>
                <w:left w:val="none" w:sz="0" w:space="0" w:color="auto"/>
                <w:bottom w:val="none" w:sz="0" w:space="0" w:color="auto"/>
                <w:right w:val="none" w:sz="0" w:space="0" w:color="auto"/>
              </w:divBdr>
            </w:div>
            <w:div w:id="2015454925">
              <w:marLeft w:val="0"/>
              <w:marRight w:val="0"/>
              <w:marTop w:val="0"/>
              <w:marBottom w:val="0"/>
              <w:divBdr>
                <w:top w:val="none" w:sz="0" w:space="0" w:color="auto"/>
                <w:left w:val="none" w:sz="0" w:space="0" w:color="auto"/>
                <w:bottom w:val="none" w:sz="0" w:space="0" w:color="auto"/>
                <w:right w:val="none" w:sz="0" w:space="0" w:color="auto"/>
              </w:divBdr>
            </w:div>
            <w:div w:id="20748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8431">
      <w:bodyDiv w:val="1"/>
      <w:marLeft w:val="0"/>
      <w:marRight w:val="0"/>
      <w:marTop w:val="0"/>
      <w:marBottom w:val="0"/>
      <w:divBdr>
        <w:top w:val="none" w:sz="0" w:space="0" w:color="auto"/>
        <w:left w:val="none" w:sz="0" w:space="0" w:color="auto"/>
        <w:bottom w:val="none" w:sz="0" w:space="0" w:color="auto"/>
        <w:right w:val="none" w:sz="0" w:space="0" w:color="auto"/>
      </w:divBdr>
    </w:div>
    <w:div w:id="2097163962">
      <w:bodyDiv w:val="1"/>
      <w:marLeft w:val="0"/>
      <w:marRight w:val="0"/>
      <w:marTop w:val="0"/>
      <w:marBottom w:val="0"/>
      <w:divBdr>
        <w:top w:val="none" w:sz="0" w:space="0" w:color="auto"/>
        <w:left w:val="none" w:sz="0" w:space="0" w:color="auto"/>
        <w:bottom w:val="none" w:sz="0" w:space="0" w:color="auto"/>
        <w:right w:val="none" w:sz="0" w:space="0" w:color="auto"/>
      </w:divBdr>
    </w:div>
    <w:div w:id="214318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kpwashingtonresearch.org/news-and-events/recent-news/news-2022/can-where-you-move-impact-future-weight-gain" TargetMode="External"/><Relationship Id="rId26" Type="http://schemas.openxmlformats.org/officeDocument/2006/relationships/hyperlink" Target="https://www.uxdesigninstitute.com/blog/10-user-interface-guidelines/" TargetMode="External"/><Relationship Id="rId39" Type="http://schemas.openxmlformats.org/officeDocument/2006/relationships/theme" Target="theme/theme1.xml"/><Relationship Id="rId21" Type="http://schemas.openxmlformats.org/officeDocument/2006/relationships/hyperlink" Target="https://www.hsph.harvard.edu/nutritionsource/stress-and-health/" TargetMode="External"/><Relationship Id="rId34" Type="http://schemas.openxmlformats.org/officeDocument/2006/relationships/hyperlink" Target="http://hyperphysics.phy-astr.gsu.edu/hbase/cm.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3200/jach.56.5.531-534" TargetMode="External"/><Relationship Id="rId25" Type="http://schemas.openxmlformats.org/officeDocument/2006/relationships/hyperlink" Target="https://www.truweigh.com/blogs/news/how-accurate-should-my-scale-be" TargetMode="External"/><Relationship Id="rId33" Type="http://schemas.openxmlformats.org/officeDocument/2006/relationships/hyperlink" Target="https://www.omnicalculator.com/health/bmr"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uwaterloo.ca/institutional-analysis-planning/university-data-and-statistics/student-data/student-headcounts" TargetMode="External"/><Relationship Id="rId20" Type="http://schemas.openxmlformats.org/officeDocument/2006/relationships/hyperlink" Target="https://doi.org/10.1016/j.bbr.2021.113613" TargetMode="External"/><Relationship Id="rId29" Type="http://schemas.openxmlformats.org/officeDocument/2006/relationships/hyperlink" Target="https://madeincookware.com/blogs/dinner-plate-siz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uwaterloo.ca/campus-wellness/nutrition-articles/guide-healthy-eating" TargetMode="External"/><Relationship Id="rId32" Type="http://schemas.openxmlformats.org/officeDocument/2006/relationships/hyperlink" Target="https://www.khanacademy.org/science/hs-physics/x215e29cb31244fa1:forces-and-motion/x215e29cb31244fa1:force-mass-and-acceleration/v/newton-s-second-law-of-motion"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uwaterloo.ca/food-services/nutrition-0" TargetMode="External"/><Relationship Id="rId28" Type="http://schemas.openxmlformats.org/officeDocument/2006/relationships/hyperlink" Target="https://chear.ucsd.edu/blog/scheduled-eating-why-its-beneficial-and-how-to-start" TargetMode="External"/><Relationship Id="rId36" Type="http://schemas.openxmlformats.org/officeDocument/2006/relationships/hyperlink" Target="https://en.wikipedia.org/wiki/Frequency" TargetMode="External"/><Relationship Id="rId10" Type="http://schemas.openxmlformats.org/officeDocument/2006/relationships/endnotes" Target="endnotes.xml"/><Relationship Id="rId19" Type="http://schemas.openxmlformats.org/officeDocument/2006/relationships/hyperlink" Target="https://www.cedar.iph.cam.ac.uk/resources/evidence/eb8-financial-hardships-diet-obesity/" TargetMode="External"/><Relationship Id="rId31" Type="http://schemas.openxmlformats.org/officeDocument/2006/relationships/hyperlink" Target="https://www.agcequipment.com.au/blog/choosing-the-right-size-of-plates-everything-you-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myfitnesspal.com/" TargetMode="External"/><Relationship Id="rId27" Type="http://schemas.openxmlformats.org/officeDocument/2006/relationships/hyperlink" Target="https://cardian.medium.com/how-to-make-a-health-fitness-app-more-engaging-28d47c375c23" TargetMode="External"/><Relationship Id="rId30" Type="http://schemas.openxmlformats.org/officeDocument/2006/relationships/hyperlink" Target="https://components101.com/microcontrollers/stm32-nucleo-f401re-pinout-datasheet" TargetMode="External"/><Relationship Id="rId35" Type="http://schemas.openxmlformats.org/officeDocument/2006/relationships/hyperlink" Target="https://www.amazon.ca/BeaverCraft-BW10-Basswood-Carving-Blocks/dp/B08D9ST5PF"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a019e3e-a587-4d6d-8135-2b51ee370b8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833705AFF6805428C7116685578C18E" ma:contentTypeVersion="4" ma:contentTypeDescription="Create a new document." ma:contentTypeScope="" ma:versionID="9c1ff11668b7a9797241d9c96406fa10">
  <xsd:schema xmlns:xsd="http://www.w3.org/2001/XMLSchema" xmlns:xs="http://www.w3.org/2001/XMLSchema" xmlns:p="http://schemas.microsoft.com/office/2006/metadata/properties" xmlns:ns3="ea019e3e-a587-4d6d-8135-2b51ee370b83" xmlns:ns4="1738e688-6ccc-45c9-a702-e4e0ed249d75" targetNamespace="http://schemas.microsoft.com/office/2006/metadata/properties" ma:root="true" ma:fieldsID="0311813d98b29a76b7398205d2f368cc" ns3:_="" ns4:_="">
    <xsd:import namespace="ea019e3e-a587-4d6d-8135-2b51ee370b83"/>
    <xsd:import namespace="1738e688-6ccc-45c9-a702-e4e0ed249d7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019e3e-a587-4d6d-8135-2b51ee370b8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38e688-6ccc-45c9-a702-e4e0ed249d7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3462D1-CE5F-4DD0-BB48-6C3D0794D2A0}">
  <ds:schemaRefs>
    <ds:schemaRef ds:uri="http://purl.org/dc/elements/1.1/"/>
    <ds:schemaRef ds:uri="http://schemas.microsoft.com/office/infopath/2007/PartnerControls"/>
    <ds:schemaRef ds:uri="http://schemas.microsoft.com/office/2006/metadata/properties"/>
    <ds:schemaRef ds:uri="ea019e3e-a587-4d6d-8135-2b51ee370b83"/>
    <ds:schemaRef ds:uri="http://schemas.microsoft.com/office/2006/documentManagement/types"/>
    <ds:schemaRef ds:uri="http://schemas.openxmlformats.org/package/2006/metadata/core-properties"/>
    <ds:schemaRef ds:uri="1738e688-6ccc-45c9-a702-e4e0ed249d75"/>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58B78A4D-9F17-43AE-9C53-0416D51E7785}">
  <ds:schemaRefs>
    <ds:schemaRef ds:uri="http://schemas.microsoft.com/sharepoint/v3/contenttype/forms"/>
  </ds:schemaRefs>
</ds:datastoreItem>
</file>

<file path=customXml/itemProps3.xml><?xml version="1.0" encoding="utf-8"?>
<ds:datastoreItem xmlns:ds="http://schemas.openxmlformats.org/officeDocument/2006/customXml" ds:itemID="{7664BC9D-CA88-431D-82A6-62BAE48E6EF1}">
  <ds:schemaRefs>
    <ds:schemaRef ds:uri="http://schemas.openxmlformats.org/officeDocument/2006/bibliography"/>
  </ds:schemaRefs>
</ds:datastoreItem>
</file>

<file path=customXml/itemProps4.xml><?xml version="1.0" encoding="utf-8"?>
<ds:datastoreItem xmlns:ds="http://schemas.openxmlformats.org/officeDocument/2006/customXml" ds:itemID="{44C270C2-F524-4834-A73B-2736501D37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019e3e-a587-4d6d-8135-2b51ee370b83"/>
    <ds:schemaRef ds:uri="1738e688-6ccc-45c9-a702-e4e0ed249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5245</Words>
  <Characters>29897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35072</CharactersWithSpaces>
  <SharedDoc>false</SharedDoc>
  <HLinks>
    <vt:vector size="126" baseType="variant">
      <vt:variant>
        <vt:i4>2621548</vt:i4>
      </vt:variant>
      <vt:variant>
        <vt:i4>60</vt:i4>
      </vt:variant>
      <vt:variant>
        <vt:i4>0</vt:i4>
      </vt:variant>
      <vt:variant>
        <vt:i4>5</vt:i4>
      </vt:variant>
      <vt:variant>
        <vt:lpwstr>https://en.wikipedia.org/wiki/Frequency</vt:lpwstr>
      </vt:variant>
      <vt:variant>
        <vt:lpwstr/>
      </vt:variant>
      <vt:variant>
        <vt:i4>5308502</vt:i4>
      </vt:variant>
      <vt:variant>
        <vt:i4>57</vt:i4>
      </vt:variant>
      <vt:variant>
        <vt:i4>0</vt:i4>
      </vt:variant>
      <vt:variant>
        <vt:i4>5</vt:i4>
      </vt:variant>
      <vt:variant>
        <vt:lpwstr>https://www.amazon.ca/BeaverCraft-BW10-Basswood-Carving-Blocks/dp/B08D9ST5PF</vt:lpwstr>
      </vt:variant>
      <vt:variant>
        <vt:lpwstr/>
      </vt:variant>
      <vt:variant>
        <vt:i4>6815860</vt:i4>
      </vt:variant>
      <vt:variant>
        <vt:i4>54</vt:i4>
      </vt:variant>
      <vt:variant>
        <vt:i4>0</vt:i4>
      </vt:variant>
      <vt:variant>
        <vt:i4>5</vt:i4>
      </vt:variant>
      <vt:variant>
        <vt:lpwstr>http://hyperphysics.phy-astr.gsu.edu/hbase/cm.html</vt:lpwstr>
      </vt:variant>
      <vt:variant>
        <vt:lpwstr/>
      </vt:variant>
      <vt:variant>
        <vt:i4>1376344</vt:i4>
      </vt:variant>
      <vt:variant>
        <vt:i4>51</vt:i4>
      </vt:variant>
      <vt:variant>
        <vt:i4>0</vt:i4>
      </vt:variant>
      <vt:variant>
        <vt:i4>5</vt:i4>
      </vt:variant>
      <vt:variant>
        <vt:lpwstr>https://www.omnicalculator.com/health/bmr</vt:lpwstr>
      </vt:variant>
      <vt:variant>
        <vt:lpwstr/>
      </vt:variant>
      <vt:variant>
        <vt:i4>6357035</vt:i4>
      </vt:variant>
      <vt:variant>
        <vt:i4>48</vt:i4>
      </vt:variant>
      <vt:variant>
        <vt:i4>0</vt:i4>
      </vt:variant>
      <vt:variant>
        <vt:i4>5</vt:i4>
      </vt:variant>
      <vt:variant>
        <vt:lpwstr>https://www.khanacademy.org/science/hs-physics/x215e29cb31244fa1:forces-and-motion/x215e29cb31244fa1:force-mass-and-acceleration/v/newton-s-second-law-of-motion</vt:lpwstr>
      </vt:variant>
      <vt:variant>
        <vt:lpwstr>:~:text=Newton</vt:lpwstr>
      </vt:variant>
      <vt:variant>
        <vt:i4>5898271</vt:i4>
      </vt:variant>
      <vt:variant>
        <vt:i4>45</vt:i4>
      </vt:variant>
      <vt:variant>
        <vt:i4>0</vt:i4>
      </vt:variant>
      <vt:variant>
        <vt:i4>5</vt:i4>
      </vt:variant>
      <vt:variant>
        <vt:lpwstr>https://www.agcequipment.com.au/blog/choosing-the-right-size-of-plates-everything-you-n/</vt:lpwstr>
      </vt:variant>
      <vt:variant>
        <vt:lpwstr/>
      </vt:variant>
      <vt:variant>
        <vt:i4>8323195</vt:i4>
      </vt:variant>
      <vt:variant>
        <vt:i4>42</vt:i4>
      </vt:variant>
      <vt:variant>
        <vt:i4>0</vt:i4>
      </vt:variant>
      <vt:variant>
        <vt:i4>5</vt:i4>
      </vt:variant>
      <vt:variant>
        <vt:lpwstr>https://components101.com/microcontrollers/stm32-nucleo-f401re-pinout-datasheet</vt:lpwstr>
      </vt:variant>
      <vt:variant>
        <vt:lpwstr/>
      </vt:variant>
      <vt:variant>
        <vt:i4>7340139</vt:i4>
      </vt:variant>
      <vt:variant>
        <vt:i4>39</vt:i4>
      </vt:variant>
      <vt:variant>
        <vt:i4>0</vt:i4>
      </vt:variant>
      <vt:variant>
        <vt:i4>5</vt:i4>
      </vt:variant>
      <vt:variant>
        <vt:lpwstr>https://madeincookware.com/blogs/dinner-plate-size</vt:lpwstr>
      </vt:variant>
      <vt:variant>
        <vt:lpwstr/>
      </vt:variant>
      <vt:variant>
        <vt:i4>917580</vt:i4>
      </vt:variant>
      <vt:variant>
        <vt:i4>36</vt:i4>
      </vt:variant>
      <vt:variant>
        <vt:i4>0</vt:i4>
      </vt:variant>
      <vt:variant>
        <vt:i4>5</vt:i4>
      </vt:variant>
      <vt:variant>
        <vt:lpwstr>https://chear.ucsd.edu/blog/scheduled-eating-why-its-beneficial-and-how-to-start</vt:lpwstr>
      </vt:variant>
      <vt:variant>
        <vt:lpwstr/>
      </vt:variant>
      <vt:variant>
        <vt:i4>6750333</vt:i4>
      </vt:variant>
      <vt:variant>
        <vt:i4>33</vt:i4>
      </vt:variant>
      <vt:variant>
        <vt:i4>0</vt:i4>
      </vt:variant>
      <vt:variant>
        <vt:i4>5</vt:i4>
      </vt:variant>
      <vt:variant>
        <vt:lpwstr>https://cardian.medium.com/how-to-make-a-health-fitness-app-more-engaging-28d47c375c23</vt:lpwstr>
      </vt:variant>
      <vt:variant>
        <vt:lpwstr/>
      </vt:variant>
      <vt:variant>
        <vt:i4>1245252</vt:i4>
      </vt:variant>
      <vt:variant>
        <vt:i4>30</vt:i4>
      </vt:variant>
      <vt:variant>
        <vt:i4>0</vt:i4>
      </vt:variant>
      <vt:variant>
        <vt:i4>5</vt:i4>
      </vt:variant>
      <vt:variant>
        <vt:lpwstr>https://www.uxdesigninstitute.com/blog/10-user-interface-guidelines/</vt:lpwstr>
      </vt:variant>
      <vt:variant>
        <vt:lpwstr/>
      </vt:variant>
      <vt:variant>
        <vt:i4>7012402</vt:i4>
      </vt:variant>
      <vt:variant>
        <vt:i4>27</vt:i4>
      </vt:variant>
      <vt:variant>
        <vt:i4>0</vt:i4>
      </vt:variant>
      <vt:variant>
        <vt:i4>5</vt:i4>
      </vt:variant>
      <vt:variant>
        <vt:lpwstr>https://www.truweigh.com/blogs/news/how-accurate-should-my-scale-be</vt:lpwstr>
      </vt:variant>
      <vt:variant>
        <vt:lpwstr/>
      </vt:variant>
      <vt:variant>
        <vt:i4>6160400</vt:i4>
      </vt:variant>
      <vt:variant>
        <vt:i4>24</vt:i4>
      </vt:variant>
      <vt:variant>
        <vt:i4>0</vt:i4>
      </vt:variant>
      <vt:variant>
        <vt:i4>5</vt:i4>
      </vt:variant>
      <vt:variant>
        <vt:lpwstr>https://uwaterloo.ca/campus-wellness/nutrition-articles/guide-healthy-eating</vt:lpwstr>
      </vt:variant>
      <vt:variant>
        <vt:lpwstr/>
      </vt:variant>
      <vt:variant>
        <vt:i4>2293862</vt:i4>
      </vt:variant>
      <vt:variant>
        <vt:i4>21</vt:i4>
      </vt:variant>
      <vt:variant>
        <vt:i4>0</vt:i4>
      </vt:variant>
      <vt:variant>
        <vt:i4>5</vt:i4>
      </vt:variant>
      <vt:variant>
        <vt:lpwstr>https://uwaterloo.ca/food-services/nutrition-0</vt:lpwstr>
      </vt:variant>
      <vt:variant>
        <vt:lpwstr/>
      </vt:variant>
      <vt:variant>
        <vt:i4>5701641</vt:i4>
      </vt:variant>
      <vt:variant>
        <vt:i4>18</vt:i4>
      </vt:variant>
      <vt:variant>
        <vt:i4>0</vt:i4>
      </vt:variant>
      <vt:variant>
        <vt:i4>5</vt:i4>
      </vt:variant>
      <vt:variant>
        <vt:lpwstr>https://www.myfitnesspal.com/</vt:lpwstr>
      </vt:variant>
      <vt:variant>
        <vt:lpwstr/>
      </vt:variant>
      <vt:variant>
        <vt:i4>7405690</vt:i4>
      </vt:variant>
      <vt:variant>
        <vt:i4>15</vt:i4>
      </vt:variant>
      <vt:variant>
        <vt:i4>0</vt:i4>
      </vt:variant>
      <vt:variant>
        <vt:i4>5</vt:i4>
      </vt:variant>
      <vt:variant>
        <vt:lpwstr>https://www.hsph.harvard.edu/nutritionsource/stress-and-health/</vt:lpwstr>
      </vt:variant>
      <vt:variant>
        <vt:lpwstr>:~:text=%5B2%5D%20Stress%20also%20creates%20a</vt:lpwstr>
      </vt:variant>
      <vt:variant>
        <vt:i4>4325391</vt:i4>
      </vt:variant>
      <vt:variant>
        <vt:i4>12</vt:i4>
      </vt:variant>
      <vt:variant>
        <vt:i4>0</vt:i4>
      </vt:variant>
      <vt:variant>
        <vt:i4>5</vt:i4>
      </vt:variant>
      <vt:variant>
        <vt:lpwstr>https://doi.org/10.1016/j.bbr.2021.113613</vt:lpwstr>
      </vt:variant>
      <vt:variant>
        <vt:lpwstr/>
      </vt:variant>
      <vt:variant>
        <vt:i4>6488162</vt:i4>
      </vt:variant>
      <vt:variant>
        <vt:i4>9</vt:i4>
      </vt:variant>
      <vt:variant>
        <vt:i4>0</vt:i4>
      </vt:variant>
      <vt:variant>
        <vt:i4>5</vt:i4>
      </vt:variant>
      <vt:variant>
        <vt:lpwstr>https://www.cedar.iph.cam.ac.uk/resources/evidence/eb8-financial-hardships-diet-obesity/</vt:lpwstr>
      </vt:variant>
      <vt:variant>
        <vt:lpwstr>:~:text=Whilst%20those%20with%20greater%20hardships</vt:lpwstr>
      </vt:variant>
      <vt:variant>
        <vt:i4>3407926</vt:i4>
      </vt:variant>
      <vt:variant>
        <vt:i4>6</vt:i4>
      </vt:variant>
      <vt:variant>
        <vt:i4>0</vt:i4>
      </vt:variant>
      <vt:variant>
        <vt:i4>5</vt:i4>
      </vt:variant>
      <vt:variant>
        <vt:lpwstr>https://www.kpwashingtonresearch.org/news-and-events/recent-news/news-2022/can-where-you-move-impact-future-weight-gain</vt:lpwstr>
      </vt:variant>
      <vt:variant>
        <vt:lpwstr/>
      </vt:variant>
      <vt:variant>
        <vt:i4>77</vt:i4>
      </vt:variant>
      <vt:variant>
        <vt:i4>3</vt:i4>
      </vt:variant>
      <vt:variant>
        <vt:i4>0</vt:i4>
      </vt:variant>
      <vt:variant>
        <vt:i4>5</vt:i4>
      </vt:variant>
      <vt:variant>
        <vt:lpwstr>https://doi.org/10.3200/jach.56.5.531-534</vt:lpwstr>
      </vt:variant>
      <vt:variant>
        <vt:lpwstr/>
      </vt:variant>
      <vt:variant>
        <vt:i4>2490477</vt:i4>
      </vt:variant>
      <vt:variant>
        <vt:i4>0</vt:i4>
      </vt:variant>
      <vt:variant>
        <vt:i4>0</vt:i4>
      </vt:variant>
      <vt:variant>
        <vt:i4>5</vt:i4>
      </vt:variant>
      <vt:variant>
        <vt:lpwstr>https://uwaterloo.ca/institutional-analysis-planning/university-data-and-statistics/student-data/student-headcounts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Ashraf</dc:creator>
  <cp:keywords/>
  <dc:description/>
  <cp:lastModifiedBy>Tawsif Mayaz</cp:lastModifiedBy>
  <cp:revision>2</cp:revision>
  <cp:lastPrinted>2023-10-31T23:03:00Z</cp:lastPrinted>
  <dcterms:created xsi:type="dcterms:W3CDTF">2023-11-14T23:36:00Z</dcterms:created>
  <dcterms:modified xsi:type="dcterms:W3CDTF">2023-11-14T23:36:00Z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0x0101009833705AFF6805428C7116685578C18E</vt:lpwstr>
  </property>
</Properties>
</file>